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CB" w:rsidRPr="00AF04C0" w:rsidRDefault="00907F11" w:rsidP="00710D65">
      <w:pPr>
        <w:jc w:val="left"/>
        <w:rPr>
          <w:rFonts w:ascii="Arial" w:hAnsi="Arial" w:cs="Arial"/>
          <w:b/>
          <w:sz w:val="32"/>
          <w:szCs w:val="21"/>
          <w:rPrChange w:id="0" w:author="Gordon Lee" w:date="2017-03-12T16:13:00Z">
            <w:rPr>
              <w:rFonts w:ascii="Times New Roman" w:hAnsi="Times New Roman" w:cs="Times New Roman"/>
              <w:b/>
              <w:sz w:val="32"/>
              <w:szCs w:val="32"/>
            </w:rPr>
          </w:rPrChange>
        </w:rPr>
      </w:pPr>
      <w:r w:rsidRPr="00AF04C0">
        <w:rPr>
          <w:rFonts w:ascii="Arial" w:hAnsi="Arial" w:cs="Arial"/>
          <w:b/>
          <w:sz w:val="32"/>
          <w:szCs w:val="21"/>
          <w:rPrChange w:id="1" w:author="Gordon Lee" w:date="2017-03-12T16:13:00Z">
            <w:rPr>
              <w:rFonts w:ascii="Times New Roman" w:hAnsi="Times New Roman" w:cs="Times New Roman"/>
              <w:b/>
              <w:sz w:val="32"/>
              <w:szCs w:val="32"/>
            </w:rPr>
          </w:rPrChange>
        </w:rPr>
        <w:t>Gordon (</w:t>
      </w:r>
      <w:r w:rsidR="00E018B0" w:rsidRPr="00AF04C0">
        <w:rPr>
          <w:rFonts w:ascii="Arial" w:hAnsi="Arial" w:cs="Arial"/>
          <w:b/>
          <w:sz w:val="32"/>
          <w:szCs w:val="21"/>
          <w:rPrChange w:id="2" w:author="Gordon Lee" w:date="2017-03-12T16:13:00Z">
            <w:rPr>
              <w:rFonts w:ascii="Times New Roman" w:hAnsi="Times New Roman" w:cs="Times New Roman"/>
              <w:b/>
              <w:sz w:val="32"/>
              <w:szCs w:val="32"/>
            </w:rPr>
          </w:rPrChange>
        </w:rPr>
        <w:t>Cunbo</w:t>
      </w:r>
      <w:r w:rsidRPr="00AF04C0">
        <w:rPr>
          <w:rFonts w:ascii="Arial" w:hAnsi="Arial" w:cs="Arial"/>
          <w:b/>
          <w:sz w:val="32"/>
          <w:szCs w:val="21"/>
          <w:rPrChange w:id="3" w:author="Gordon Lee" w:date="2017-03-12T16:13:00Z">
            <w:rPr>
              <w:rFonts w:ascii="Times New Roman" w:hAnsi="Times New Roman" w:cs="Times New Roman"/>
              <w:b/>
              <w:sz w:val="32"/>
              <w:szCs w:val="32"/>
            </w:rPr>
          </w:rPrChange>
        </w:rPr>
        <w:t>)</w:t>
      </w:r>
      <w:r w:rsidR="00EE5487" w:rsidRPr="00AF04C0">
        <w:rPr>
          <w:rFonts w:ascii="Arial" w:hAnsi="Arial" w:cs="Arial"/>
          <w:b/>
          <w:sz w:val="32"/>
          <w:szCs w:val="21"/>
          <w:rPrChange w:id="4" w:author="Gordon Lee" w:date="2017-03-12T16:13:00Z">
            <w:rPr>
              <w:rFonts w:ascii="Times New Roman" w:hAnsi="Times New Roman" w:cs="Times New Roman"/>
              <w:b/>
              <w:sz w:val="32"/>
              <w:szCs w:val="32"/>
            </w:rPr>
          </w:rPrChange>
        </w:rPr>
        <w:t xml:space="preserve"> L</w:t>
      </w:r>
      <w:r w:rsidR="00C0177F" w:rsidRPr="00AF04C0">
        <w:rPr>
          <w:rFonts w:ascii="Arial" w:hAnsi="Arial" w:cs="Arial"/>
          <w:b/>
          <w:sz w:val="32"/>
          <w:szCs w:val="21"/>
          <w:rPrChange w:id="5" w:author="Gordon Lee" w:date="2017-03-12T16:13:00Z">
            <w:rPr>
              <w:rFonts w:ascii="Times New Roman" w:hAnsi="Times New Roman" w:cs="Times New Roman"/>
              <w:b/>
              <w:sz w:val="32"/>
              <w:szCs w:val="32"/>
            </w:rPr>
          </w:rPrChange>
        </w:rPr>
        <w:t>i</w:t>
      </w:r>
    </w:p>
    <w:p w:rsidR="00907F11" w:rsidRPr="00AF04C0" w:rsidRDefault="00907F11" w:rsidP="00F64391">
      <w:pPr>
        <w:spacing w:line="260" w:lineRule="exact"/>
        <w:jc w:val="left"/>
        <w:rPr>
          <w:rFonts w:ascii="Arial" w:hAnsi="Arial" w:cs="Arial"/>
          <w:szCs w:val="21"/>
          <w:rPrChange w:id="6" w:author="Gordon Lee" w:date="2017-03-12T16:13:00Z">
            <w:rPr>
              <w:rFonts w:ascii="Times New Roman" w:hAnsi="Times New Roman" w:cs="Times New Roman"/>
              <w:sz w:val="20"/>
              <w:szCs w:val="20"/>
            </w:rPr>
          </w:rPrChange>
        </w:rPr>
      </w:pPr>
      <w:r w:rsidRPr="00AF04C0">
        <w:rPr>
          <w:rFonts w:ascii="Arial" w:hAnsi="Arial" w:cs="Arial"/>
          <w:b/>
          <w:szCs w:val="21"/>
          <w:rPrChange w:id="7" w:author="Gordon Lee" w:date="2017-03-12T16:13:00Z">
            <w:rPr>
              <w:rFonts w:ascii="Times New Roman" w:hAnsi="Times New Roman" w:cs="Times New Roman"/>
              <w:b/>
              <w:sz w:val="20"/>
              <w:szCs w:val="20"/>
            </w:rPr>
          </w:rPrChange>
        </w:rPr>
        <w:t>Phone:</w:t>
      </w:r>
      <w:r w:rsidRPr="00AF04C0">
        <w:rPr>
          <w:rFonts w:ascii="Arial" w:hAnsi="Arial" w:cs="Arial"/>
          <w:szCs w:val="21"/>
          <w:rPrChange w:id="8" w:author="Gordon Lee" w:date="2017-03-12T16:13:00Z">
            <w:rPr>
              <w:rFonts w:ascii="Times New Roman" w:hAnsi="Times New Roman" w:cs="Times New Roman"/>
              <w:sz w:val="20"/>
              <w:szCs w:val="20"/>
            </w:rPr>
          </w:rPrChange>
        </w:rPr>
        <w:t xml:space="preserve"> (602)</w:t>
      </w:r>
      <w:r w:rsidR="00C0177F" w:rsidRPr="00AF04C0">
        <w:rPr>
          <w:rFonts w:ascii="Arial" w:hAnsi="Arial" w:cs="Arial"/>
          <w:szCs w:val="21"/>
          <w:rPrChange w:id="9" w:author="Gordon Lee" w:date="2017-03-12T16:13:00Z">
            <w:rPr>
              <w:rFonts w:ascii="Times New Roman" w:hAnsi="Times New Roman" w:cs="Times New Roman"/>
              <w:sz w:val="20"/>
              <w:szCs w:val="20"/>
            </w:rPr>
          </w:rPrChange>
        </w:rPr>
        <w:t xml:space="preserve"> </w:t>
      </w:r>
      <w:r w:rsidRPr="00AF04C0">
        <w:rPr>
          <w:rFonts w:ascii="Arial" w:hAnsi="Arial" w:cs="Arial"/>
          <w:szCs w:val="21"/>
          <w:rPrChange w:id="10" w:author="Gordon Lee" w:date="2017-03-12T16:13:00Z">
            <w:rPr>
              <w:rFonts w:ascii="Times New Roman" w:hAnsi="Times New Roman" w:cs="Times New Roman"/>
              <w:sz w:val="20"/>
              <w:szCs w:val="20"/>
            </w:rPr>
          </w:rPrChange>
        </w:rPr>
        <w:t>339-3487</w:t>
      </w:r>
      <w:r w:rsidRPr="00AF04C0">
        <w:rPr>
          <w:rFonts w:ascii="Arial" w:hAnsi="Arial" w:cs="Arial"/>
          <w:b/>
          <w:szCs w:val="21"/>
          <w:rPrChange w:id="11" w:author="Gordon Lee" w:date="2017-03-12T16:13:00Z">
            <w:rPr>
              <w:rFonts w:ascii="Times New Roman" w:hAnsi="Times New Roman" w:cs="Times New Roman"/>
              <w:b/>
              <w:sz w:val="20"/>
              <w:szCs w:val="20"/>
            </w:rPr>
          </w:rPrChange>
        </w:rPr>
        <w:t xml:space="preserve"> </w:t>
      </w:r>
      <w:r w:rsidR="00C0177F" w:rsidRPr="00AF04C0">
        <w:rPr>
          <w:rFonts w:ascii="Arial" w:hAnsi="Arial" w:cs="Arial"/>
          <w:b/>
          <w:szCs w:val="21"/>
          <w:rPrChange w:id="12" w:author="Gordon Lee" w:date="2017-03-12T16:13:00Z">
            <w:rPr>
              <w:rFonts w:ascii="Times New Roman" w:hAnsi="Times New Roman" w:cs="Times New Roman"/>
              <w:b/>
              <w:sz w:val="20"/>
              <w:szCs w:val="20"/>
            </w:rPr>
          </w:rPrChange>
        </w:rPr>
        <w:t xml:space="preserve"> </w:t>
      </w:r>
      <w:r w:rsidRPr="00AF04C0">
        <w:rPr>
          <w:rFonts w:ascii="Arial" w:hAnsi="Arial" w:cs="Arial"/>
          <w:b/>
          <w:szCs w:val="21"/>
          <w:rPrChange w:id="13" w:author="Gordon Lee" w:date="2017-03-12T16:13:00Z">
            <w:rPr>
              <w:rFonts w:ascii="Times New Roman" w:hAnsi="Times New Roman" w:cs="Times New Roman"/>
              <w:b/>
              <w:sz w:val="20"/>
              <w:szCs w:val="20"/>
            </w:rPr>
          </w:rPrChange>
        </w:rPr>
        <w:t>Email:</w:t>
      </w:r>
      <w:r w:rsidRPr="00AF04C0">
        <w:rPr>
          <w:rFonts w:ascii="Arial" w:hAnsi="Arial" w:cs="Arial"/>
          <w:szCs w:val="21"/>
          <w:rPrChange w:id="14" w:author="Gordon Lee" w:date="2017-03-12T16:13:00Z">
            <w:rPr>
              <w:rFonts w:ascii="Times New Roman" w:hAnsi="Times New Roman" w:cs="Times New Roman"/>
              <w:sz w:val="20"/>
              <w:szCs w:val="20"/>
            </w:rPr>
          </w:rPrChange>
        </w:rPr>
        <w:t xml:space="preserve"> </w:t>
      </w:r>
      <w:r w:rsidR="001129B6" w:rsidRPr="00AF04C0">
        <w:rPr>
          <w:rFonts w:ascii="Arial" w:hAnsi="Arial" w:cs="Arial"/>
          <w:szCs w:val="21"/>
          <w:rPrChange w:id="15" w:author="Gordon Lee" w:date="2017-03-12T16:13:00Z">
            <w:rPr/>
          </w:rPrChange>
        </w:rPr>
        <w:fldChar w:fldCharType="begin"/>
      </w:r>
      <w:r w:rsidR="001129B6" w:rsidRPr="00AF04C0">
        <w:rPr>
          <w:rFonts w:ascii="Arial" w:hAnsi="Arial" w:cs="Arial"/>
          <w:szCs w:val="21"/>
          <w:rPrChange w:id="16" w:author="Gordon Lee" w:date="2017-03-12T16:13:00Z">
            <w:rPr/>
          </w:rPrChange>
        </w:rPr>
        <w:instrText xml:space="preserve"> HYPERLINK "mailto:cl3846@nyu.edu" </w:instrText>
      </w:r>
      <w:r w:rsidR="001129B6" w:rsidRPr="00AF04C0">
        <w:rPr>
          <w:rFonts w:ascii="Arial" w:hAnsi="Arial" w:cs="Arial"/>
          <w:szCs w:val="21"/>
          <w:rPrChange w:id="17" w:author="Gordon Lee" w:date="2017-03-12T16:13:00Z">
            <w:rPr/>
          </w:rPrChange>
        </w:rPr>
        <w:fldChar w:fldCharType="separate"/>
      </w:r>
      <w:r w:rsidRPr="00AF04C0">
        <w:rPr>
          <w:rStyle w:val="a3"/>
          <w:rFonts w:ascii="Arial" w:hAnsi="Arial" w:cs="Arial"/>
          <w:szCs w:val="21"/>
          <w:rPrChange w:id="18" w:author="Gordon Lee" w:date="2017-03-12T16:13:00Z">
            <w:rPr>
              <w:rStyle w:val="a3"/>
              <w:rFonts w:ascii="Times New Roman" w:hAnsi="Times New Roman" w:cs="Times New Roman"/>
              <w:sz w:val="20"/>
              <w:szCs w:val="20"/>
            </w:rPr>
          </w:rPrChange>
        </w:rPr>
        <w:t>cl3846@nyu.edu</w:t>
      </w:r>
      <w:r w:rsidR="001129B6" w:rsidRPr="00AF04C0">
        <w:rPr>
          <w:rStyle w:val="a3"/>
          <w:rFonts w:ascii="Arial" w:hAnsi="Arial" w:cs="Arial"/>
          <w:szCs w:val="21"/>
          <w:rPrChange w:id="19" w:author="Gordon Lee" w:date="2017-03-12T16:13:00Z">
            <w:rPr>
              <w:rStyle w:val="a3"/>
              <w:rFonts w:ascii="Times New Roman" w:hAnsi="Times New Roman" w:cs="Times New Roman"/>
              <w:sz w:val="20"/>
              <w:szCs w:val="20"/>
            </w:rPr>
          </w:rPrChange>
        </w:rPr>
        <w:fldChar w:fldCharType="end"/>
      </w:r>
      <w:r w:rsidRPr="00AF04C0">
        <w:rPr>
          <w:rFonts w:ascii="Arial" w:hAnsi="Arial" w:cs="Arial"/>
          <w:szCs w:val="21"/>
          <w:rPrChange w:id="20" w:author="Gordon Lee" w:date="2017-03-12T16:13:00Z">
            <w:rPr>
              <w:rFonts w:ascii="Times New Roman" w:hAnsi="Times New Roman" w:cs="Times New Roman" w:hint="eastAsia"/>
              <w:sz w:val="20"/>
              <w:szCs w:val="20"/>
            </w:rPr>
          </w:rPrChange>
        </w:rPr>
        <w:t xml:space="preserve"> </w:t>
      </w:r>
      <w:r w:rsidR="00C0177F" w:rsidRPr="00AF04C0">
        <w:rPr>
          <w:rFonts w:ascii="Arial" w:hAnsi="Arial" w:cs="Arial"/>
          <w:szCs w:val="21"/>
          <w:rPrChange w:id="21" w:author="Gordon Lee" w:date="2017-03-12T16:13:00Z">
            <w:rPr>
              <w:rFonts w:ascii="Times New Roman" w:hAnsi="Times New Roman" w:cs="Times New Roman"/>
              <w:sz w:val="20"/>
              <w:szCs w:val="20"/>
            </w:rPr>
          </w:rPrChange>
        </w:rPr>
        <w:t xml:space="preserve"> </w:t>
      </w:r>
      <w:r w:rsidRPr="00AF04C0">
        <w:rPr>
          <w:rFonts w:ascii="Arial" w:hAnsi="Arial" w:cs="Arial"/>
          <w:b/>
          <w:szCs w:val="21"/>
          <w:rPrChange w:id="22" w:author="Gordon Lee" w:date="2017-03-12T16:13:00Z">
            <w:rPr>
              <w:rFonts w:ascii="Times New Roman" w:hAnsi="Times New Roman" w:cs="Times New Roman"/>
              <w:b/>
              <w:sz w:val="20"/>
              <w:szCs w:val="20"/>
            </w:rPr>
          </w:rPrChange>
        </w:rPr>
        <w:t>Website:</w:t>
      </w:r>
      <w:r w:rsidR="00D33237" w:rsidRPr="00AF04C0">
        <w:rPr>
          <w:rFonts w:ascii="Arial" w:hAnsi="Arial" w:cs="Arial"/>
          <w:b/>
          <w:szCs w:val="21"/>
          <w:rPrChange w:id="23" w:author="Gordon Lee" w:date="2017-03-12T16:13:00Z">
            <w:rPr>
              <w:rFonts w:ascii="Times New Roman" w:hAnsi="Times New Roman" w:cs="Times New Roman"/>
              <w:b/>
              <w:sz w:val="20"/>
              <w:szCs w:val="20"/>
            </w:rPr>
          </w:rPrChange>
        </w:rPr>
        <w:t xml:space="preserve"> </w:t>
      </w:r>
      <w:r w:rsidR="001129B6" w:rsidRPr="00AF04C0">
        <w:rPr>
          <w:rFonts w:ascii="Arial" w:hAnsi="Arial" w:cs="Arial"/>
          <w:szCs w:val="21"/>
          <w:rPrChange w:id="24" w:author="Gordon Lee" w:date="2017-03-12T16:13:00Z">
            <w:rPr/>
          </w:rPrChange>
        </w:rPr>
        <w:fldChar w:fldCharType="begin"/>
      </w:r>
      <w:r w:rsidR="001129B6" w:rsidRPr="00AF04C0">
        <w:rPr>
          <w:rFonts w:ascii="Arial" w:hAnsi="Arial" w:cs="Arial"/>
          <w:szCs w:val="21"/>
          <w:rPrChange w:id="25" w:author="Gordon Lee" w:date="2017-03-12T16:13:00Z">
            <w:rPr/>
          </w:rPrChange>
        </w:rPr>
        <w:instrText xml:space="preserve"> HYPERLINK "https://gordonlee.itch.io" </w:instrText>
      </w:r>
      <w:r w:rsidR="001129B6" w:rsidRPr="00AF04C0">
        <w:rPr>
          <w:rFonts w:ascii="Arial" w:hAnsi="Arial" w:cs="Arial"/>
          <w:szCs w:val="21"/>
          <w:rPrChange w:id="26" w:author="Gordon Lee" w:date="2017-03-12T16:13:00Z">
            <w:rPr/>
          </w:rPrChange>
        </w:rPr>
        <w:fldChar w:fldCharType="separate"/>
      </w:r>
      <w:r w:rsidR="00D33237" w:rsidRPr="00AF04C0">
        <w:rPr>
          <w:rStyle w:val="a3"/>
          <w:rFonts w:ascii="Arial" w:hAnsi="Arial" w:cs="Arial"/>
          <w:szCs w:val="21"/>
          <w:rPrChange w:id="27" w:author="Gordon Lee" w:date="2017-03-12T16:13:00Z">
            <w:rPr>
              <w:rStyle w:val="a3"/>
              <w:rFonts w:ascii="Times New Roman" w:hAnsi="Times New Roman" w:cs="Times New Roman"/>
              <w:sz w:val="20"/>
              <w:szCs w:val="20"/>
            </w:rPr>
          </w:rPrChange>
        </w:rPr>
        <w:t>https://gordonlee.itch.io</w:t>
      </w:r>
      <w:r w:rsidR="001129B6" w:rsidRPr="00AF04C0">
        <w:rPr>
          <w:rStyle w:val="a3"/>
          <w:rFonts w:ascii="Arial" w:hAnsi="Arial" w:cs="Arial"/>
          <w:szCs w:val="21"/>
          <w:rPrChange w:id="28" w:author="Gordon Lee" w:date="2017-03-12T16:13:00Z">
            <w:rPr>
              <w:rStyle w:val="a3"/>
              <w:rFonts w:ascii="Times New Roman" w:hAnsi="Times New Roman" w:cs="Times New Roman"/>
              <w:sz w:val="20"/>
              <w:szCs w:val="20"/>
            </w:rPr>
          </w:rPrChange>
        </w:rPr>
        <w:fldChar w:fldCharType="end"/>
      </w:r>
    </w:p>
    <w:p w:rsidR="00E018B0" w:rsidRPr="00AF04C0" w:rsidRDefault="00E018B0" w:rsidP="00F64391">
      <w:pPr>
        <w:spacing w:line="260" w:lineRule="exact"/>
        <w:jc w:val="left"/>
        <w:rPr>
          <w:rFonts w:ascii="Arial" w:hAnsi="Arial" w:cs="Arial"/>
          <w:szCs w:val="21"/>
          <w:rPrChange w:id="29" w:author="Gordon Lee" w:date="2017-03-12T16:13:00Z">
            <w:rPr>
              <w:rFonts w:ascii="Times New Roman" w:hAnsi="Times New Roman" w:cs="Times New Roman"/>
              <w:sz w:val="20"/>
              <w:szCs w:val="20"/>
            </w:rPr>
          </w:rPrChange>
        </w:rPr>
      </w:pPr>
      <w:r w:rsidRPr="00AF04C0">
        <w:rPr>
          <w:rFonts w:ascii="Arial" w:hAnsi="Arial" w:cs="Arial"/>
          <w:szCs w:val="21"/>
          <w:rPrChange w:id="30" w:author="Gordon Lee" w:date="2017-03-12T16:13:00Z">
            <w:rPr>
              <w:rFonts w:ascii="Times New Roman" w:hAnsi="Times New Roman" w:cs="Times New Roman"/>
              <w:sz w:val="20"/>
              <w:szCs w:val="20"/>
            </w:rPr>
          </w:rPrChange>
        </w:rPr>
        <w:t>111 Lawrence Street, 30B,</w:t>
      </w:r>
      <w:r w:rsidR="00710D65" w:rsidRPr="00AF04C0">
        <w:rPr>
          <w:rFonts w:ascii="Arial" w:hAnsi="Arial" w:cs="Arial"/>
          <w:szCs w:val="21"/>
          <w:rPrChange w:id="31" w:author="Gordon Lee" w:date="2017-03-12T16:13:00Z">
            <w:rPr>
              <w:rFonts w:ascii="Times New Roman" w:hAnsi="Times New Roman" w:cs="Times New Roman" w:hint="eastAsia"/>
              <w:sz w:val="20"/>
              <w:szCs w:val="20"/>
            </w:rPr>
          </w:rPrChange>
        </w:rPr>
        <w:t xml:space="preserve"> </w:t>
      </w:r>
      <w:r w:rsidRPr="00AF04C0">
        <w:rPr>
          <w:rFonts w:ascii="Arial" w:hAnsi="Arial" w:cs="Arial"/>
          <w:szCs w:val="21"/>
          <w:rPrChange w:id="32" w:author="Gordon Lee" w:date="2017-03-12T16:13:00Z">
            <w:rPr>
              <w:rFonts w:ascii="Times New Roman" w:hAnsi="Times New Roman" w:cs="Times New Roman"/>
              <w:sz w:val="20"/>
              <w:szCs w:val="20"/>
            </w:rPr>
          </w:rPrChange>
        </w:rPr>
        <w:t>Brooklyn, NY, 11201</w:t>
      </w:r>
    </w:p>
    <w:p w:rsidR="00710D65" w:rsidRPr="00AF04C0" w:rsidRDefault="00710D65" w:rsidP="00F64391">
      <w:pPr>
        <w:spacing w:line="260" w:lineRule="exact"/>
        <w:jc w:val="left"/>
        <w:rPr>
          <w:rFonts w:ascii="Arial" w:hAnsi="Arial" w:cs="Arial"/>
          <w:szCs w:val="21"/>
          <w:rPrChange w:id="33" w:author="Gordon Lee" w:date="2017-03-12T16:13:00Z">
            <w:rPr>
              <w:rFonts w:ascii="Times New Roman" w:hAnsi="Times New Roman" w:cs="Times New Roman"/>
              <w:sz w:val="20"/>
              <w:szCs w:val="20"/>
            </w:rPr>
          </w:rPrChange>
        </w:rPr>
      </w:pPr>
    </w:p>
    <w:p w:rsidR="00907F11" w:rsidRPr="00AF04C0" w:rsidRDefault="00907F11" w:rsidP="00F64391">
      <w:pPr>
        <w:spacing w:line="260" w:lineRule="exact"/>
        <w:rPr>
          <w:rFonts w:ascii="Arial" w:hAnsi="Arial" w:cs="Arial"/>
          <w:b/>
          <w:szCs w:val="21"/>
          <w:rPrChange w:id="34" w:author="Gordon Lee" w:date="2017-03-12T16:13:00Z">
            <w:rPr>
              <w:rFonts w:ascii="Times New Roman" w:hAnsi="Times New Roman" w:cs="Times New Roman"/>
              <w:b/>
              <w:sz w:val="20"/>
              <w:szCs w:val="20"/>
            </w:rPr>
          </w:rPrChange>
        </w:rPr>
      </w:pPr>
      <w:r w:rsidRPr="00AF04C0">
        <w:rPr>
          <w:rFonts w:ascii="Arial" w:hAnsi="Arial" w:cs="Arial"/>
          <w:b/>
          <w:szCs w:val="21"/>
          <w:u w:val="double"/>
          <w:rPrChange w:id="35" w:author="Gordon Lee" w:date="2017-03-12T16:13:00Z">
            <w:rPr>
              <w:rFonts w:ascii="Times New Roman" w:hAnsi="Times New Roman" w:cs="Times New Roman"/>
              <w:sz w:val="20"/>
              <w:szCs w:val="20"/>
              <w:u w:val="double"/>
            </w:rPr>
          </w:rPrChange>
        </w:rPr>
        <w:t xml:space="preserve">Technical Skills                                                            </w:t>
      </w:r>
      <w:r w:rsidR="00547906" w:rsidRPr="00AF04C0">
        <w:rPr>
          <w:rFonts w:ascii="Arial" w:hAnsi="Arial" w:cs="Arial"/>
          <w:b/>
          <w:szCs w:val="21"/>
          <w:u w:val="double"/>
          <w:rPrChange w:id="36" w:author="Gordon Lee" w:date="2017-03-12T16:13:00Z">
            <w:rPr>
              <w:rFonts w:ascii="Times New Roman" w:hAnsi="Times New Roman" w:cs="Times New Roman"/>
              <w:sz w:val="20"/>
              <w:szCs w:val="20"/>
              <w:u w:val="double"/>
            </w:rPr>
          </w:rPrChange>
        </w:rPr>
        <w:t xml:space="preserve">    </w:t>
      </w:r>
      <w:r w:rsidRPr="00AF04C0">
        <w:rPr>
          <w:rFonts w:ascii="Arial" w:hAnsi="Arial" w:cs="Arial"/>
          <w:b/>
          <w:szCs w:val="21"/>
          <w:u w:val="double"/>
          <w:rPrChange w:id="37" w:author="Gordon Lee" w:date="2017-03-12T16:13:00Z">
            <w:rPr>
              <w:rFonts w:ascii="Times New Roman" w:hAnsi="Times New Roman" w:cs="Times New Roman"/>
              <w:sz w:val="20"/>
              <w:szCs w:val="20"/>
              <w:u w:val="double"/>
            </w:rPr>
          </w:rPrChange>
        </w:rPr>
        <w:t xml:space="preserve">                            </w:t>
      </w:r>
    </w:p>
    <w:p w:rsidR="00907F11" w:rsidRPr="00AF04C0" w:rsidRDefault="00907F11" w:rsidP="00F64391">
      <w:pPr>
        <w:spacing w:line="260" w:lineRule="exact"/>
        <w:rPr>
          <w:rFonts w:ascii="Arial" w:hAnsi="Arial" w:cs="Arial"/>
          <w:szCs w:val="21"/>
          <w:rPrChange w:id="38" w:author="Gordon Lee" w:date="2017-03-12T16:13:00Z">
            <w:rPr>
              <w:rFonts w:ascii="Times New Roman" w:hAnsi="Times New Roman" w:cs="Times New Roman"/>
              <w:sz w:val="20"/>
              <w:szCs w:val="20"/>
            </w:rPr>
          </w:rPrChange>
        </w:rPr>
      </w:pPr>
      <w:r w:rsidRPr="00AF04C0">
        <w:rPr>
          <w:rFonts w:ascii="Arial" w:hAnsi="Arial" w:cs="Arial"/>
          <w:b/>
          <w:szCs w:val="21"/>
          <w:rPrChange w:id="39" w:author="Gordon Lee" w:date="2017-03-12T16:13:00Z">
            <w:rPr>
              <w:rFonts w:ascii="Times New Roman" w:hAnsi="Times New Roman" w:cs="Times New Roman"/>
              <w:b/>
              <w:sz w:val="20"/>
              <w:szCs w:val="20"/>
            </w:rPr>
          </w:rPrChange>
        </w:rPr>
        <w:t>Languages:</w:t>
      </w:r>
      <w:r w:rsidRPr="00AF04C0">
        <w:rPr>
          <w:rFonts w:ascii="Arial" w:hAnsi="Arial" w:cs="Arial"/>
          <w:szCs w:val="21"/>
          <w:rPrChange w:id="40" w:author="Gordon Lee" w:date="2017-03-12T16:13:00Z">
            <w:rPr>
              <w:rFonts w:ascii="Times New Roman" w:hAnsi="Times New Roman" w:cs="Times New Roman"/>
              <w:sz w:val="20"/>
              <w:szCs w:val="20"/>
            </w:rPr>
          </w:rPrChange>
        </w:rPr>
        <w:t xml:space="preserve"> C# for Unity3D (3 years)</w:t>
      </w:r>
    </w:p>
    <w:p w:rsidR="00907F11" w:rsidRPr="00AF04C0" w:rsidDel="00E60E24" w:rsidRDefault="00907F11" w:rsidP="00F64391">
      <w:pPr>
        <w:spacing w:line="260" w:lineRule="exact"/>
        <w:rPr>
          <w:del w:id="41" w:author="Gordon Lee" w:date="2017-03-12T15:11:00Z"/>
          <w:rFonts w:ascii="Arial" w:hAnsi="Arial" w:cs="Arial"/>
          <w:szCs w:val="21"/>
          <w:rPrChange w:id="42" w:author="Gordon Lee" w:date="2017-03-12T16:13:00Z">
            <w:rPr>
              <w:del w:id="43" w:author="Gordon Lee" w:date="2017-03-12T15:11:00Z"/>
              <w:rFonts w:ascii="Times New Roman" w:hAnsi="Times New Roman" w:cs="Times New Roman"/>
              <w:sz w:val="20"/>
              <w:szCs w:val="20"/>
            </w:rPr>
          </w:rPrChange>
        </w:rPr>
      </w:pPr>
      <w:r w:rsidRPr="00AF04C0">
        <w:rPr>
          <w:rFonts w:ascii="Arial" w:hAnsi="Arial" w:cs="Arial"/>
          <w:b/>
          <w:szCs w:val="21"/>
          <w:rPrChange w:id="44" w:author="Gordon Lee" w:date="2017-03-12T16:13:00Z">
            <w:rPr>
              <w:rFonts w:ascii="Times New Roman" w:hAnsi="Times New Roman" w:cs="Times New Roman"/>
              <w:b/>
              <w:sz w:val="20"/>
              <w:szCs w:val="20"/>
            </w:rPr>
          </w:rPrChange>
        </w:rPr>
        <w:t>Software</w:t>
      </w:r>
      <w:ins w:id="45" w:author="Gordon Lee" w:date="2017-03-12T15:07:00Z">
        <w:r w:rsidR="00E60E24" w:rsidRPr="00AF04C0">
          <w:rPr>
            <w:rFonts w:ascii="Arial" w:hAnsi="Arial" w:cs="Arial"/>
            <w:b/>
            <w:szCs w:val="21"/>
            <w:rPrChange w:id="46" w:author="Gordon Lee" w:date="2017-03-12T16:13:00Z">
              <w:rPr>
                <w:rFonts w:ascii="Times New Roman" w:hAnsi="Times New Roman" w:cs="Times New Roman"/>
                <w:b/>
                <w:sz w:val="20"/>
                <w:szCs w:val="20"/>
              </w:rPr>
            </w:rPrChange>
          </w:rPr>
          <w:t xml:space="preserve"> Experience</w:t>
        </w:r>
      </w:ins>
      <w:r w:rsidRPr="00AF04C0">
        <w:rPr>
          <w:rFonts w:ascii="Arial" w:hAnsi="Arial" w:cs="Arial"/>
          <w:b/>
          <w:szCs w:val="21"/>
          <w:rPrChange w:id="47" w:author="Gordon Lee" w:date="2017-03-12T16:13:00Z">
            <w:rPr>
              <w:rFonts w:ascii="Times New Roman" w:hAnsi="Times New Roman" w:cs="Times New Roman"/>
              <w:b/>
              <w:sz w:val="20"/>
              <w:szCs w:val="20"/>
            </w:rPr>
          </w:rPrChange>
        </w:rPr>
        <w:t>:</w:t>
      </w:r>
      <w:r w:rsidRPr="00AF04C0">
        <w:rPr>
          <w:rFonts w:ascii="Arial" w:hAnsi="Arial" w:cs="Arial"/>
          <w:szCs w:val="21"/>
          <w:rPrChange w:id="48" w:author="Gordon Lee" w:date="2017-03-12T16:13:00Z">
            <w:rPr>
              <w:rFonts w:ascii="Times New Roman" w:hAnsi="Times New Roman" w:cs="Times New Roman"/>
              <w:sz w:val="20"/>
              <w:szCs w:val="20"/>
            </w:rPr>
          </w:rPrChange>
        </w:rPr>
        <w:t xml:space="preserve"> Mac, Windows, iOS, Android, Unity3D, Zbrush, Maya, Substance Painter, Photoshop, Dreamweaver, Edge Animation, Adobe Illustrator, Premiere Pro, Flash Pro, Flash Builder, After Effects, Topgun, UVLayout</w:t>
      </w:r>
    </w:p>
    <w:p w:rsidR="00E60E24" w:rsidRPr="00AF04C0" w:rsidRDefault="00E60E24" w:rsidP="00F64391">
      <w:pPr>
        <w:spacing w:line="260" w:lineRule="exact"/>
        <w:rPr>
          <w:ins w:id="49" w:author="Gordon Lee" w:date="2017-03-12T15:10:00Z"/>
          <w:rFonts w:ascii="Arial" w:hAnsi="Arial" w:cs="Arial"/>
          <w:szCs w:val="21"/>
          <w:rPrChange w:id="50" w:author="Gordon Lee" w:date="2017-03-12T16:13:00Z">
            <w:rPr>
              <w:ins w:id="51" w:author="Gordon Lee" w:date="2017-03-12T15:10:00Z"/>
              <w:rFonts w:ascii="Times New Roman" w:hAnsi="Times New Roman" w:cs="Times New Roman"/>
              <w:b/>
              <w:sz w:val="20"/>
              <w:szCs w:val="20"/>
            </w:rPr>
          </w:rPrChange>
        </w:rPr>
      </w:pPr>
    </w:p>
    <w:p w:rsidR="00907F11" w:rsidRPr="00AF04C0" w:rsidRDefault="00907F11" w:rsidP="00F64391">
      <w:pPr>
        <w:spacing w:line="260" w:lineRule="exact"/>
        <w:rPr>
          <w:rFonts w:ascii="Arial" w:hAnsi="Arial" w:cs="Arial"/>
          <w:szCs w:val="21"/>
          <w:rPrChange w:id="52" w:author="Gordon Lee" w:date="2017-03-12T16:13:00Z">
            <w:rPr>
              <w:rFonts w:ascii="Times New Roman" w:hAnsi="Times New Roman" w:cs="Times New Roman"/>
              <w:sz w:val="20"/>
              <w:szCs w:val="20"/>
            </w:rPr>
          </w:rPrChange>
        </w:rPr>
      </w:pPr>
      <w:r w:rsidRPr="00AF04C0">
        <w:rPr>
          <w:rFonts w:ascii="Arial" w:hAnsi="Arial" w:cs="Arial"/>
          <w:b/>
          <w:szCs w:val="21"/>
          <w:rPrChange w:id="53" w:author="Gordon Lee" w:date="2017-03-12T16:13:00Z">
            <w:rPr>
              <w:rFonts w:ascii="Times New Roman" w:hAnsi="Times New Roman" w:cs="Times New Roman"/>
              <w:b/>
              <w:sz w:val="20"/>
              <w:szCs w:val="20"/>
            </w:rPr>
          </w:rPrChange>
        </w:rPr>
        <w:t>Other:</w:t>
      </w:r>
      <w:r w:rsidRPr="00AF04C0">
        <w:rPr>
          <w:rFonts w:ascii="Arial" w:hAnsi="Arial" w:cs="Arial"/>
          <w:szCs w:val="21"/>
          <w:rPrChange w:id="54" w:author="Gordon Lee" w:date="2017-03-12T16:13:00Z">
            <w:rPr>
              <w:rFonts w:ascii="Times New Roman" w:hAnsi="Times New Roman" w:cs="Times New Roman"/>
              <w:sz w:val="20"/>
              <w:szCs w:val="20"/>
            </w:rPr>
          </w:rPrChange>
        </w:rPr>
        <w:t xml:space="preserve"> </w:t>
      </w:r>
      <w:ins w:id="55" w:author="Gordon Lee" w:date="2017-03-06T21:15:00Z">
        <w:r w:rsidR="00C0177F" w:rsidRPr="00AF04C0">
          <w:rPr>
            <w:rFonts w:ascii="Arial" w:hAnsi="Arial" w:cs="Arial"/>
            <w:szCs w:val="21"/>
            <w:rPrChange w:id="56" w:author="Gordon Lee" w:date="2017-03-12T16:13:00Z">
              <w:rPr>
                <w:rFonts w:ascii="Times New Roman" w:hAnsi="Times New Roman" w:cs="Times New Roman"/>
                <w:sz w:val="20"/>
                <w:szCs w:val="20"/>
              </w:rPr>
            </w:rPrChange>
          </w:rPr>
          <w:t xml:space="preserve">Experience working in </w:t>
        </w:r>
      </w:ins>
      <w:ins w:id="57" w:author="Gordon Lee" w:date="2017-03-06T21:22:00Z">
        <w:r w:rsidR="005840BA" w:rsidRPr="00AF04C0">
          <w:rPr>
            <w:rFonts w:ascii="Arial" w:hAnsi="Arial" w:cs="Arial"/>
            <w:szCs w:val="21"/>
            <w:rPrChange w:id="58" w:author="Gordon Lee" w:date="2017-03-12T16:13:00Z">
              <w:rPr>
                <w:rFonts w:ascii="Times New Roman" w:hAnsi="Times New Roman" w:cs="Times New Roman"/>
                <w:sz w:val="20"/>
                <w:szCs w:val="20"/>
              </w:rPr>
            </w:rPrChange>
          </w:rPr>
          <w:t xml:space="preserve">and leading </w:t>
        </w:r>
      </w:ins>
      <w:ins w:id="59" w:author="Gordon Lee" w:date="2017-03-06T21:15:00Z">
        <w:r w:rsidR="00C0177F" w:rsidRPr="00AF04C0">
          <w:rPr>
            <w:rFonts w:ascii="Arial" w:hAnsi="Arial" w:cs="Arial"/>
            <w:szCs w:val="21"/>
            <w:rPrChange w:id="60" w:author="Gordon Lee" w:date="2017-03-12T16:13:00Z">
              <w:rPr>
                <w:rFonts w:ascii="Times New Roman" w:hAnsi="Times New Roman" w:cs="Times New Roman"/>
                <w:sz w:val="20"/>
                <w:szCs w:val="20"/>
              </w:rPr>
            </w:rPrChange>
          </w:rPr>
          <w:t xml:space="preserve">teams of </w:t>
        </w:r>
      </w:ins>
      <w:ins w:id="61" w:author="Gordon Lee" w:date="2017-03-12T15:58:00Z">
        <w:r w:rsidR="00AF04C0" w:rsidRPr="00AF04C0">
          <w:rPr>
            <w:rFonts w:ascii="Arial" w:hAnsi="Arial" w:cs="Arial"/>
            <w:szCs w:val="21"/>
            <w:rPrChange w:id="62" w:author="Gordon Lee" w:date="2017-03-12T16:13:00Z">
              <w:rPr>
                <w:rFonts w:ascii="Times New Roman" w:hAnsi="Times New Roman" w:cs="Times New Roman"/>
                <w:sz w:val="20"/>
                <w:szCs w:val="20"/>
              </w:rPr>
            </w:rPrChange>
          </w:rPr>
          <w:t>two to six</w:t>
        </w:r>
      </w:ins>
      <w:ins w:id="63" w:author="Gordon Lee" w:date="2017-03-06T21:19:00Z">
        <w:r w:rsidR="00C0177F" w:rsidRPr="00AF04C0">
          <w:rPr>
            <w:rFonts w:ascii="Arial" w:hAnsi="Arial" w:cs="Arial"/>
            <w:szCs w:val="21"/>
            <w:rPrChange w:id="64" w:author="Gordon Lee" w:date="2017-03-12T16:13:00Z">
              <w:rPr>
                <w:rFonts w:ascii="Times New Roman" w:hAnsi="Times New Roman" w:cs="Times New Roman"/>
                <w:sz w:val="20"/>
                <w:szCs w:val="20"/>
              </w:rPr>
            </w:rPrChange>
          </w:rPr>
          <w:t xml:space="preserve"> </w:t>
        </w:r>
      </w:ins>
      <w:del w:id="65" w:author="Gordon Lee" w:date="2017-03-06T21:15:00Z">
        <w:r w:rsidR="00C0177F" w:rsidRPr="00AF04C0" w:rsidDel="00C0177F">
          <w:rPr>
            <w:rFonts w:ascii="Arial" w:hAnsi="Arial" w:cs="Arial"/>
            <w:szCs w:val="21"/>
            <w:rPrChange w:id="66" w:author="Gordon Lee" w:date="2017-03-12T16:13:00Z">
              <w:rPr>
                <w:rFonts w:ascii="Times New Roman" w:hAnsi="Times New Roman" w:cs="Times New Roman"/>
                <w:sz w:val="20"/>
                <w:szCs w:val="20"/>
              </w:rPr>
            </w:rPrChange>
          </w:rPr>
          <w:delText xml:space="preserve">Professional and </w:delText>
        </w:r>
      </w:del>
      <w:r w:rsidRPr="00AF04C0">
        <w:rPr>
          <w:rFonts w:ascii="Arial" w:hAnsi="Arial" w:cs="Arial"/>
          <w:szCs w:val="21"/>
          <w:rPrChange w:id="67" w:author="Gordon Lee" w:date="2017-03-12T16:13:00Z">
            <w:rPr>
              <w:rFonts w:ascii="Times New Roman" w:hAnsi="Times New Roman" w:cs="Times New Roman"/>
              <w:sz w:val="20"/>
              <w:szCs w:val="20"/>
            </w:rPr>
          </w:rPrChange>
        </w:rPr>
        <w:t xml:space="preserve">members </w:t>
      </w:r>
      <w:del w:id="68" w:author="Gordon Lee" w:date="2017-03-06T21:19:00Z">
        <w:r w:rsidRPr="00AF04C0" w:rsidDel="00C0177F">
          <w:rPr>
            <w:rFonts w:ascii="Arial" w:hAnsi="Arial" w:cs="Arial"/>
            <w:szCs w:val="21"/>
            <w:rPrChange w:id="69" w:author="Gordon Lee" w:date="2017-03-12T16:13:00Z">
              <w:rPr>
                <w:rFonts w:ascii="Times New Roman" w:hAnsi="Times New Roman" w:cs="Times New Roman"/>
                <w:sz w:val="20"/>
                <w:szCs w:val="20"/>
              </w:rPr>
            </w:rPrChange>
          </w:rPr>
          <w:delText>which include</w:delText>
        </w:r>
      </w:del>
      <w:ins w:id="70" w:author="Gordon Lee" w:date="2017-03-06T21:22:00Z">
        <w:r w:rsidR="005840BA" w:rsidRPr="00AF04C0">
          <w:rPr>
            <w:rFonts w:ascii="Arial" w:hAnsi="Arial" w:cs="Arial"/>
            <w:szCs w:val="21"/>
            <w:rPrChange w:id="71" w:author="Gordon Lee" w:date="2017-03-12T16:13:00Z">
              <w:rPr>
                <w:rFonts w:ascii="Times New Roman" w:hAnsi="Times New Roman" w:cs="Times New Roman"/>
                <w:sz w:val="20"/>
                <w:szCs w:val="20"/>
              </w:rPr>
            </w:rPrChange>
          </w:rPr>
          <w:t>that included</w:t>
        </w:r>
      </w:ins>
      <w:del w:id="72" w:author="Gordon Lee" w:date="2017-03-06T21:19:00Z">
        <w:r w:rsidRPr="00AF04C0" w:rsidDel="00C0177F">
          <w:rPr>
            <w:rFonts w:ascii="Arial" w:hAnsi="Arial" w:cs="Arial"/>
            <w:szCs w:val="21"/>
            <w:rPrChange w:id="73" w:author="Gordon Lee" w:date="2017-03-12T16:13:00Z">
              <w:rPr>
                <w:rFonts w:ascii="Times New Roman" w:hAnsi="Times New Roman" w:cs="Times New Roman"/>
                <w:sz w:val="20"/>
                <w:szCs w:val="20"/>
              </w:rPr>
            </w:rPrChange>
          </w:rPr>
          <w:delText>s</w:delText>
        </w:r>
      </w:del>
      <w:r w:rsidRPr="00AF04C0">
        <w:rPr>
          <w:rFonts w:ascii="Arial" w:hAnsi="Arial" w:cs="Arial"/>
          <w:szCs w:val="21"/>
          <w:rPrChange w:id="74" w:author="Gordon Lee" w:date="2017-03-12T16:13:00Z">
            <w:rPr>
              <w:rFonts w:ascii="Times New Roman" w:hAnsi="Times New Roman" w:cs="Times New Roman"/>
              <w:sz w:val="20"/>
              <w:szCs w:val="20"/>
            </w:rPr>
          </w:rPrChange>
        </w:rPr>
        <w:t xml:space="preserve"> artists, programmers and level designers</w:t>
      </w:r>
      <w:ins w:id="75" w:author="Gordon Lee" w:date="2017-03-06T21:19:00Z">
        <w:r w:rsidR="00C0177F" w:rsidRPr="00AF04C0">
          <w:rPr>
            <w:rFonts w:ascii="Arial" w:hAnsi="Arial" w:cs="Arial"/>
            <w:szCs w:val="21"/>
            <w:rPrChange w:id="76" w:author="Gordon Lee" w:date="2017-03-12T16:13:00Z">
              <w:rPr>
                <w:rFonts w:ascii="Times New Roman" w:hAnsi="Times New Roman" w:cs="Times New Roman"/>
                <w:sz w:val="20"/>
                <w:szCs w:val="20"/>
              </w:rPr>
            </w:rPrChange>
          </w:rPr>
          <w:t xml:space="preserve"> both professionally and in a classroom setting</w:t>
        </w:r>
      </w:ins>
      <w:r w:rsidRPr="00AF04C0">
        <w:rPr>
          <w:rFonts w:ascii="Arial" w:hAnsi="Arial" w:cs="Arial"/>
          <w:szCs w:val="21"/>
          <w:rPrChange w:id="77" w:author="Gordon Lee" w:date="2017-03-12T16:13:00Z">
            <w:rPr>
              <w:rFonts w:ascii="Times New Roman" w:hAnsi="Times New Roman" w:cs="Times New Roman"/>
              <w:sz w:val="20"/>
              <w:szCs w:val="20"/>
            </w:rPr>
          </w:rPrChange>
        </w:rPr>
        <w:t xml:space="preserve">. </w:t>
      </w:r>
      <w:del w:id="78" w:author="Gordon Lee" w:date="2017-03-06T21:20:00Z">
        <w:r w:rsidRPr="00AF04C0" w:rsidDel="00C0177F">
          <w:rPr>
            <w:rFonts w:ascii="Arial" w:hAnsi="Arial" w:cs="Arial"/>
            <w:szCs w:val="21"/>
            <w:rPrChange w:id="79" w:author="Gordon Lee" w:date="2017-03-12T16:13:00Z">
              <w:rPr>
                <w:rFonts w:ascii="Times New Roman" w:hAnsi="Times New Roman" w:cs="Times New Roman"/>
                <w:sz w:val="20"/>
                <w:szCs w:val="20"/>
              </w:rPr>
            </w:rPrChange>
          </w:rPr>
          <w:delText>Compose reasonable To-Do list</w:delText>
        </w:r>
      </w:del>
      <w:ins w:id="80" w:author="Gordon Lee" w:date="2017-03-06T21:20:00Z">
        <w:r w:rsidR="005840BA" w:rsidRPr="00AF04C0">
          <w:rPr>
            <w:rFonts w:ascii="Arial" w:hAnsi="Arial" w:cs="Arial"/>
            <w:szCs w:val="21"/>
            <w:rPrChange w:id="81" w:author="Gordon Lee" w:date="2017-03-12T16:13:00Z">
              <w:rPr>
                <w:rFonts w:ascii="Times New Roman" w:hAnsi="Times New Roman" w:cs="Times New Roman"/>
                <w:sz w:val="20"/>
                <w:szCs w:val="20"/>
              </w:rPr>
            </w:rPrChange>
          </w:rPr>
          <w:t xml:space="preserve">Created action items and execution plan </w:t>
        </w:r>
        <w:r w:rsidR="00C0177F" w:rsidRPr="00AF04C0">
          <w:rPr>
            <w:rFonts w:ascii="Arial" w:hAnsi="Arial" w:cs="Arial"/>
            <w:szCs w:val="21"/>
            <w:rPrChange w:id="82" w:author="Gordon Lee" w:date="2017-03-12T16:13:00Z">
              <w:rPr>
                <w:rFonts w:ascii="Times New Roman" w:hAnsi="Times New Roman" w:cs="Times New Roman"/>
                <w:sz w:val="20"/>
                <w:szCs w:val="20"/>
              </w:rPr>
            </w:rPrChange>
          </w:rPr>
          <w:t xml:space="preserve">for the team and </w:t>
        </w:r>
      </w:ins>
      <w:ins w:id="83" w:author="Gordon Lee" w:date="2017-03-06T21:21:00Z">
        <w:r w:rsidR="00C0177F" w:rsidRPr="00AF04C0">
          <w:rPr>
            <w:rFonts w:ascii="Arial" w:hAnsi="Arial" w:cs="Arial"/>
            <w:szCs w:val="21"/>
            <w:rPrChange w:id="84" w:author="Gordon Lee" w:date="2017-03-12T16:13:00Z">
              <w:rPr>
                <w:rFonts w:ascii="Times New Roman" w:hAnsi="Times New Roman" w:cs="Times New Roman"/>
                <w:sz w:val="20"/>
                <w:szCs w:val="20"/>
              </w:rPr>
            </w:rPrChange>
          </w:rPr>
          <w:t>assigned</w:t>
        </w:r>
      </w:ins>
      <w:ins w:id="85" w:author="Gordon Lee" w:date="2017-03-06T21:20:00Z">
        <w:r w:rsidR="00C0177F" w:rsidRPr="00AF04C0">
          <w:rPr>
            <w:rFonts w:ascii="Arial" w:hAnsi="Arial" w:cs="Arial"/>
            <w:szCs w:val="21"/>
            <w:rPrChange w:id="86" w:author="Gordon Lee" w:date="2017-03-12T16:13:00Z">
              <w:rPr>
                <w:rFonts w:ascii="Times New Roman" w:hAnsi="Times New Roman" w:cs="Times New Roman"/>
                <w:sz w:val="20"/>
                <w:szCs w:val="20"/>
              </w:rPr>
            </w:rPrChange>
          </w:rPr>
          <w:t xml:space="preserve"> </w:t>
        </w:r>
      </w:ins>
      <w:ins w:id="87" w:author="Gordon Lee" w:date="2017-03-06T21:21:00Z">
        <w:r w:rsidR="005840BA" w:rsidRPr="00AF04C0">
          <w:rPr>
            <w:rFonts w:ascii="Arial" w:hAnsi="Arial" w:cs="Arial"/>
            <w:szCs w:val="21"/>
            <w:rPrChange w:id="88" w:author="Gordon Lee" w:date="2017-03-12T16:13:00Z">
              <w:rPr>
                <w:rFonts w:ascii="Times New Roman" w:hAnsi="Times New Roman" w:cs="Times New Roman"/>
                <w:sz w:val="20"/>
                <w:szCs w:val="20"/>
              </w:rPr>
            </w:rPrChange>
          </w:rPr>
          <w:t>specific tasks to fellow team members to keep the projects moving forward.</w:t>
        </w:r>
      </w:ins>
      <w:del w:id="89" w:author="Gordon Lee" w:date="2017-03-06T21:21:00Z">
        <w:r w:rsidRPr="00AF04C0" w:rsidDel="005840BA">
          <w:rPr>
            <w:rFonts w:ascii="Arial" w:hAnsi="Arial" w:cs="Arial"/>
            <w:szCs w:val="21"/>
            <w:rPrChange w:id="90" w:author="Gordon Lee" w:date="2017-03-12T16:13:00Z">
              <w:rPr>
                <w:rFonts w:ascii="Times New Roman" w:hAnsi="Times New Roman" w:cs="Times New Roman"/>
                <w:sz w:val="20"/>
                <w:szCs w:val="20"/>
              </w:rPr>
            </w:rPrChange>
          </w:rPr>
          <w:delText xml:space="preserve"> for team management and pushing team projects going forwards.</w:delText>
        </w:r>
      </w:del>
    </w:p>
    <w:p w:rsidR="00907F11" w:rsidRPr="00AF04C0" w:rsidRDefault="00907F11" w:rsidP="00F64391">
      <w:pPr>
        <w:spacing w:line="260" w:lineRule="exact"/>
        <w:rPr>
          <w:rFonts w:ascii="Arial" w:hAnsi="Arial" w:cs="Arial"/>
          <w:b/>
          <w:szCs w:val="21"/>
          <w:u w:val="double"/>
          <w:rPrChange w:id="91" w:author="Gordon Lee" w:date="2017-03-12T16:13:00Z">
            <w:rPr>
              <w:rFonts w:ascii="Times New Roman" w:hAnsi="Times New Roman" w:cs="Times New Roman"/>
              <w:sz w:val="20"/>
              <w:szCs w:val="20"/>
              <w:u w:val="double"/>
            </w:rPr>
          </w:rPrChange>
        </w:rPr>
      </w:pPr>
    </w:p>
    <w:p w:rsidR="00023CD7" w:rsidRPr="00AF04C0" w:rsidRDefault="00023CD7" w:rsidP="00023CD7">
      <w:pPr>
        <w:spacing w:line="260" w:lineRule="exact"/>
        <w:rPr>
          <w:ins w:id="92" w:author="Gordon Lee" w:date="2017-03-12T15:15:00Z"/>
          <w:rFonts w:ascii="Arial" w:hAnsi="Arial" w:cs="Arial"/>
          <w:szCs w:val="21"/>
          <w:u w:val="double"/>
          <w:rPrChange w:id="93" w:author="Gordon Lee" w:date="2017-03-12T16:13:00Z">
            <w:rPr>
              <w:ins w:id="94" w:author="Gordon Lee" w:date="2017-03-12T15:15:00Z"/>
              <w:rFonts w:ascii="Times New Roman" w:hAnsi="Times New Roman" w:cs="Times New Roman"/>
              <w:b/>
              <w:sz w:val="26"/>
              <w:szCs w:val="26"/>
            </w:rPr>
          </w:rPrChange>
        </w:rPr>
      </w:pPr>
      <w:ins w:id="95" w:author="Gordon Lee" w:date="2017-03-12T15:15:00Z">
        <w:r w:rsidRPr="00AF04C0">
          <w:rPr>
            <w:rFonts w:ascii="Arial" w:hAnsi="Arial" w:cs="Arial"/>
            <w:b/>
            <w:szCs w:val="21"/>
            <w:u w:val="double"/>
            <w:rPrChange w:id="96" w:author="Gordon Lee" w:date="2017-03-12T16:13:00Z">
              <w:rPr>
                <w:rFonts w:ascii="Times New Roman" w:hAnsi="Times New Roman" w:cs="Times New Roman"/>
                <w:b/>
                <w:sz w:val="20"/>
                <w:szCs w:val="20"/>
                <w:u w:val="double"/>
              </w:rPr>
            </w:rPrChange>
          </w:rPr>
          <w:t xml:space="preserve">Previous Project Experience  </w:t>
        </w:r>
        <w:r w:rsidRPr="00AF04C0">
          <w:rPr>
            <w:rFonts w:ascii="Arial" w:hAnsi="Arial" w:cs="Arial"/>
            <w:szCs w:val="21"/>
            <w:u w:val="double"/>
            <w:rPrChange w:id="97" w:author="Gordon Lee" w:date="2017-03-12T16:13:00Z">
              <w:rPr>
                <w:rFonts w:ascii="Times New Roman" w:hAnsi="Times New Roman" w:cs="Times New Roman"/>
                <w:sz w:val="20"/>
                <w:szCs w:val="20"/>
                <w:u w:val="double"/>
              </w:rPr>
            </w:rPrChange>
          </w:rPr>
          <w:t xml:space="preserve">                                                                                       </w:t>
        </w:r>
      </w:ins>
    </w:p>
    <w:p w:rsidR="00023CD7" w:rsidRPr="00AF04C0" w:rsidRDefault="00023CD7" w:rsidP="00023CD7">
      <w:pPr>
        <w:spacing w:line="260" w:lineRule="exact"/>
        <w:rPr>
          <w:ins w:id="98" w:author="Gordon Lee" w:date="2017-03-12T15:15:00Z"/>
          <w:rFonts w:ascii="Arial" w:hAnsi="Arial" w:cs="Arial"/>
          <w:szCs w:val="21"/>
          <w:rPrChange w:id="99" w:author="Gordon Lee" w:date="2017-03-12T16:13:00Z">
            <w:rPr>
              <w:ins w:id="100" w:author="Gordon Lee" w:date="2017-03-12T15:15:00Z"/>
              <w:rFonts w:ascii="Times New Roman" w:hAnsi="Times New Roman" w:cs="Times New Roman"/>
              <w:sz w:val="20"/>
              <w:szCs w:val="20"/>
            </w:rPr>
          </w:rPrChange>
        </w:rPr>
      </w:pPr>
      <w:ins w:id="101" w:author="Gordon Lee" w:date="2017-03-12T15:15:00Z">
        <w:r w:rsidRPr="00AF04C0">
          <w:rPr>
            <w:rFonts w:ascii="Arial" w:hAnsi="Arial" w:cs="Arial"/>
            <w:szCs w:val="21"/>
            <w:rPrChange w:id="102" w:author="Gordon Lee" w:date="2017-03-12T16:13:00Z">
              <w:rPr>
                <w:rFonts w:ascii="Times New Roman" w:hAnsi="Times New Roman" w:cs="Times New Roman"/>
                <w:sz w:val="20"/>
                <w:szCs w:val="20"/>
              </w:rPr>
            </w:rPrChange>
          </w:rPr>
          <w:t xml:space="preserve">Game Name: </w:t>
        </w:r>
        <w:r w:rsidRPr="00AF04C0">
          <w:rPr>
            <w:rFonts w:ascii="Arial" w:hAnsi="Arial" w:cs="Arial"/>
            <w:b/>
            <w:szCs w:val="21"/>
            <w:rPrChange w:id="103" w:author="Gordon Lee" w:date="2017-03-12T16:13:00Z">
              <w:rPr>
                <w:rFonts w:ascii="Times New Roman" w:hAnsi="Times New Roman" w:cs="Times New Roman"/>
                <w:b/>
                <w:sz w:val="20"/>
                <w:szCs w:val="20"/>
              </w:rPr>
            </w:rPrChange>
          </w:rPr>
          <w:t>“Top Down Stealth”</w:t>
        </w:r>
        <w:r w:rsidRPr="00AF04C0">
          <w:rPr>
            <w:rFonts w:ascii="Arial" w:hAnsi="Arial" w:cs="Arial"/>
            <w:szCs w:val="21"/>
            <w:rPrChange w:id="104" w:author="Gordon Lee" w:date="2017-03-12T16:13:00Z">
              <w:rPr>
                <w:rFonts w:ascii="Times New Roman" w:hAnsi="Times New Roman" w:cs="Times New Roman"/>
                <w:sz w:val="20"/>
                <w:szCs w:val="20"/>
              </w:rPr>
            </w:rPrChange>
          </w:rPr>
          <w:t xml:space="preserve"> Dec 2016</w:t>
        </w:r>
      </w:ins>
    </w:p>
    <w:p w:rsidR="00023CD7" w:rsidRPr="00AF04C0" w:rsidRDefault="00023CD7" w:rsidP="00023CD7">
      <w:pPr>
        <w:spacing w:line="260" w:lineRule="exact"/>
        <w:rPr>
          <w:ins w:id="105" w:author="Gordon Lee" w:date="2017-03-12T15:15:00Z"/>
          <w:rFonts w:ascii="Arial" w:hAnsi="Arial" w:cs="Arial"/>
          <w:szCs w:val="21"/>
          <w:rPrChange w:id="106" w:author="Gordon Lee" w:date="2017-03-12T16:13:00Z">
            <w:rPr>
              <w:ins w:id="107" w:author="Gordon Lee" w:date="2017-03-12T15:15:00Z"/>
              <w:rFonts w:ascii="Times New Roman" w:hAnsi="Times New Roman" w:cs="Times New Roman"/>
              <w:sz w:val="20"/>
              <w:szCs w:val="20"/>
            </w:rPr>
          </w:rPrChange>
        </w:rPr>
      </w:pPr>
      <w:ins w:id="108" w:author="Gordon Lee" w:date="2017-03-12T15:15:00Z">
        <w:r w:rsidRPr="00AF04C0">
          <w:rPr>
            <w:rFonts w:ascii="Arial" w:hAnsi="Arial" w:cs="Arial"/>
            <w:szCs w:val="21"/>
            <w:rPrChange w:id="109" w:author="Gordon Lee" w:date="2017-03-12T16:13:00Z">
              <w:rPr>
                <w:rFonts w:ascii="Times New Roman" w:hAnsi="Times New Roman" w:cs="Times New Roman"/>
                <w:sz w:val="20"/>
                <w:szCs w:val="20"/>
              </w:rPr>
            </w:rPrChange>
          </w:rPr>
          <w:t>Roles:</w:t>
        </w:r>
      </w:ins>
    </w:p>
    <w:p w:rsidR="00023CD7" w:rsidRPr="00AF04C0" w:rsidRDefault="00023CD7" w:rsidP="00023CD7">
      <w:pPr>
        <w:spacing w:line="260" w:lineRule="exact"/>
        <w:rPr>
          <w:ins w:id="110" w:author="Gordon Lee" w:date="2017-03-12T15:15:00Z"/>
          <w:rFonts w:ascii="Arial" w:hAnsi="Arial" w:cs="Arial"/>
          <w:szCs w:val="21"/>
          <w:rPrChange w:id="111" w:author="Gordon Lee" w:date="2017-03-12T16:13:00Z">
            <w:rPr>
              <w:ins w:id="112" w:author="Gordon Lee" w:date="2017-03-12T15:15:00Z"/>
              <w:rFonts w:ascii="Times New Roman" w:hAnsi="Times New Roman" w:cs="Times New Roman"/>
              <w:sz w:val="20"/>
              <w:szCs w:val="20"/>
            </w:rPr>
          </w:rPrChange>
        </w:rPr>
      </w:pPr>
      <w:ins w:id="113" w:author="Gordon Lee" w:date="2017-03-12T15:15:00Z">
        <w:r w:rsidRPr="00AF04C0">
          <w:rPr>
            <w:rFonts w:ascii="Arial" w:hAnsi="Arial" w:cs="Arial"/>
            <w:szCs w:val="21"/>
            <w:rPrChange w:id="114" w:author="Gordon Lee" w:date="2017-03-12T16:13:00Z">
              <w:rPr>
                <w:rFonts w:ascii="Times New Roman" w:hAnsi="Times New Roman" w:cs="Times New Roman"/>
                <w:sz w:val="20"/>
                <w:szCs w:val="20"/>
              </w:rPr>
            </w:rPrChange>
          </w:rPr>
          <w:t>Languages: C#</w:t>
        </w:r>
      </w:ins>
    </w:p>
    <w:p w:rsidR="00023CD7" w:rsidRPr="00AF04C0" w:rsidRDefault="00023CD7" w:rsidP="00023CD7">
      <w:pPr>
        <w:spacing w:line="260" w:lineRule="exact"/>
        <w:rPr>
          <w:ins w:id="115" w:author="Gordon Lee" w:date="2017-03-12T15:15:00Z"/>
          <w:rFonts w:ascii="Arial" w:hAnsi="Arial" w:cs="Arial"/>
          <w:szCs w:val="21"/>
          <w:rPrChange w:id="116" w:author="Gordon Lee" w:date="2017-03-12T16:13:00Z">
            <w:rPr>
              <w:ins w:id="117" w:author="Gordon Lee" w:date="2017-03-12T15:15:00Z"/>
              <w:rFonts w:ascii="Times New Roman" w:hAnsi="Times New Roman" w:cs="Times New Roman"/>
              <w:sz w:val="20"/>
              <w:szCs w:val="20"/>
            </w:rPr>
          </w:rPrChange>
        </w:rPr>
      </w:pPr>
      <w:ins w:id="118" w:author="Gordon Lee" w:date="2017-03-12T15:15:00Z">
        <w:r w:rsidRPr="00AF04C0">
          <w:rPr>
            <w:rFonts w:ascii="Arial" w:hAnsi="Arial" w:cs="Arial"/>
            <w:szCs w:val="21"/>
            <w:rPrChange w:id="119" w:author="Gordon Lee" w:date="2017-03-12T16:13:00Z">
              <w:rPr>
                <w:rFonts w:ascii="Times New Roman" w:hAnsi="Times New Roman" w:cs="Times New Roman"/>
                <w:sz w:val="20"/>
                <w:szCs w:val="20"/>
              </w:rPr>
            </w:rPrChange>
          </w:rPr>
          <w:t xml:space="preserve">Misc: </w:t>
        </w:r>
      </w:ins>
      <w:ins w:id="120" w:author="Gordon Lee" w:date="2017-03-12T15:59:00Z">
        <w:r w:rsidR="00AF04C0" w:rsidRPr="00AF04C0">
          <w:rPr>
            <w:rFonts w:ascii="Arial" w:hAnsi="Arial" w:cs="Arial"/>
            <w:szCs w:val="21"/>
            <w:rPrChange w:id="121" w:author="Gordon Lee" w:date="2017-03-12T16:13:00Z">
              <w:rPr>
                <w:rFonts w:ascii="Times New Roman" w:hAnsi="Times New Roman" w:cs="Times New Roman"/>
                <w:sz w:val="20"/>
                <w:szCs w:val="20"/>
              </w:rPr>
            </w:rPrChange>
          </w:rPr>
          <w:t>S</w:t>
        </w:r>
      </w:ins>
      <w:ins w:id="122" w:author="Gordon Lee" w:date="2017-03-12T15:15:00Z">
        <w:r w:rsidRPr="00AF04C0">
          <w:rPr>
            <w:rFonts w:ascii="Arial" w:hAnsi="Arial" w:cs="Arial"/>
            <w:szCs w:val="21"/>
            <w:rPrChange w:id="123" w:author="Gordon Lee" w:date="2017-03-12T16:13:00Z">
              <w:rPr>
                <w:rFonts w:ascii="Times New Roman" w:hAnsi="Times New Roman" w:cs="Times New Roman"/>
                <w:sz w:val="20"/>
                <w:szCs w:val="20"/>
              </w:rPr>
            </w:rPrChange>
          </w:rPr>
          <w:t xml:space="preserve">ingle player game. </w:t>
        </w:r>
      </w:ins>
      <w:ins w:id="124" w:author="Gordon Lee" w:date="2017-03-12T15:59:00Z">
        <w:r w:rsidR="00AF04C0" w:rsidRPr="00AF04C0">
          <w:rPr>
            <w:rFonts w:ascii="Arial" w:hAnsi="Arial" w:cs="Arial"/>
            <w:szCs w:val="21"/>
            <w:rPrChange w:id="125" w:author="Gordon Lee" w:date="2017-03-12T16:13:00Z">
              <w:rPr>
                <w:rFonts w:ascii="Times New Roman" w:hAnsi="Times New Roman" w:cs="Times New Roman"/>
                <w:sz w:val="20"/>
                <w:szCs w:val="20"/>
              </w:rPr>
            </w:rPrChange>
          </w:rPr>
          <w:t xml:space="preserve">A </w:t>
        </w:r>
        <w:r w:rsidR="00AF04C0" w:rsidRPr="00AF04C0">
          <w:rPr>
            <w:rFonts w:ascii="Arial" w:hAnsi="Arial" w:cs="Arial"/>
            <w:szCs w:val="21"/>
            <w:highlight w:val="yellow"/>
            <w:rPrChange w:id="126" w:author="Gordon Lee" w:date="2017-03-12T16:13:00Z">
              <w:rPr>
                <w:rFonts w:ascii="Times New Roman" w:hAnsi="Times New Roman" w:cs="Times New Roman"/>
                <w:sz w:val="20"/>
                <w:szCs w:val="20"/>
              </w:rPr>
            </w:rPrChange>
          </w:rPr>
          <w:t>6</w:t>
        </w:r>
        <w:r w:rsidR="00AF04C0" w:rsidRPr="00AF04C0">
          <w:rPr>
            <w:rFonts w:ascii="Arial" w:hAnsi="Arial" w:cs="Arial"/>
            <w:szCs w:val="21"/>
            <w:rPrChange w:id="127" w:author="Gordon Lee" w:date="2017-03-12T16:13:00Z">
              <w:rPr>
                <w:rFonts w:ascii="Times New Roman" w:hAnsi="Times New Roman" w:cs="Times New Roman"/>
                <w:sz w:val="20"/>
                <w:szCs w:val="20"/>
              </w:rPr>
            </w:rPrChange>
          </w:rPr>
          <w:t xml:space="preserve"> person Game Studio </w:t>
        </w:r>
      </w:ins>
      <w:ins w:id="128" w:author="Gordon Lee" w:date="2017-03-12T16:04:00Z">
        <w:r w:rsidR="00AF04C0" w:rsidRPr="00AF04C0">
          <w:rPr>
            <w:rFonts w:ascii="Arial" w:hAnsi="Arial" w:cs="Arial"/>
            <w:szCs w:val="21"/>
            <w:rPrChange w:id="129" w:author="Gordon Lee" w:date="2017-03-12T16:13:00Z">
              <w:rPr>
                <w:rFonts w:ascii="Times New Roman" w:hAnsi="Times New Roman" w:cs="Times New Roman"/>
                <w:sz w:val="20"/>
                <w:szCs w:val="20"/>
              </w:rPr>
            </w:rPrChange>
          </w:rPr>
          <w:t>course</w:t>
        </w:r>
      </w:ins>
      <w:ins w:id="130" w:author="Gordon Lee" w:date="2017-03-12T15:59:00Z">
        <w:r w:rsidR="00AF04C0" w:rsidRPr="00AF04C0">
          <w:rPr>
            <w:rFonts w:ascii="Arial" w:hAnsi="Arial" w:cs="Arial"/>
            <w:szCs w:val="21"/>
            <w:rPrChange w:id="131" w:author="Gordon Lee" w:date="2017-03-12T16:13:00Z">
              <w:rPr>
                <w:rFonts w:ascii="Times New Roman" w:hAnsi="Times New Roman" w:cs="Times New Roman"/>
                <w:sz w:val="20"/>
                <w:szCs w:val="20"/>
              </w:rPr>
            </w:rPrChange>
          </w:rPr>
          <w:t xml:space="preserve"> project. Player is to look for </w:t>
        </w:r>
      </w:ins>
      <w:ins w:id="132" w:author="Gordon Lee" w:date="2017-03-12T15:15:00Z">
        <w:r w:rsidRPr="00AF04C0">
          <w:rPr>
            <w:rFonts w:ascii="Arial" w:hAnsi="Arial" w:cs="Arial"/>
            <w:szCs w:val="21"/>
            <w:rPrChange w:id="133" w:author="Gordon Lee" w:date="2017-03-12T16:13:00Z">
              <w:rPr>
                <w:rFonts w:ascii="Times New Roman" w:hAnsi="Times New Roman" w:cs="Times New Roman"/>
                <w:sz w:val="20"/>
                <w:szCs w:val="20"/>
              </w:rPr>
            </w:rPrChange>
          </w:rPr>
          <w:t xml:space="preserve">keys to open </w:t>
        </w:r>
      </w:ins>
      <w:ins w:id="134" w:author="Gordon Lee" w:date="2017-03-12T15:59:00Z">
        <w:r w:rsidR="00AF04C0" w:rsidRPr="00AF04C0">
          <w:rPr>
            <w:rFonts w:ascii="Arial" w:hAnsi="Arial" w:cs="Arial"/>
            <w:szCs w:val="21"/>
            <w:rPrChange w:id="135" w:author="Gordon Lee" w:date="2017-03-12T16:13:00Z">
              <w:rPr>
                <w:rFonts w:ascii="Times New Roman" w:hAnsi="Times New Roman" w:cs="Times New Roman"/>
                <w:sz w:val="20"/>
                <w:szCs w:val="20"/>
              </w:rPr>
            </w:rPrChange>
          </w:rPr>
          <w:t>a</w:t>
        </w:r>
      </w:ins>
      <w:ins w:id="136" w:author="Gordon Lee" w:date="2017-03-12T15:15:00Z">
        <w:r w:rsidRPr="00AF04C0">
          <w:rPr>
            <w:rFonts w:ascii="Arial" w:hAnsi="Arial" w:cs="Arial"/>
            <w:szCs w:val="21"/>
            <w:rPrChange w:id="137" w:author="Gordon Lee" w:date="2017-03-12T16:13:00Z">
              <w:rPr>
                <w:rFonts w:ascii="Times New Roman" w:hAnsi="Times New Roman" w:cs="Times New Roman"/>
                <w:sz w:val="20"/>
                <w:szCs w:val="20"/>
              </w:rPr>
            </w:rPrChange>
          </w:rPr>
          <w:t xml:space="preserve"> </w:t>
        </w:r>
      </w:ins>
      <w:ins w:id="138" w:author="Gordon Lee" w:date="2017-03-12T15:59:00Z">
        <w:r w:rsidR="00AF04C0" w:rsidRPr="00AF04C0">
          <w:rPr>
            <w:rFonts w:ascii="Arial" w:hAnsi="Arial" w:cs="Arial"/>
            <w:szCs w:val="21"/>
            <w:rPrChange w:id="139" w:author="Gordon Lee" w:date="2017-03-12T16:13:00Z">
              <w:rPr>
                <w:rFonts w:ascii="Times New Roman" w:hAnsi="Times New Roman" w:cs="Times New Roman"/>
                <w:sz w:val="20"/>
                <w:szCs w:val="20"/>
              </w:rPr>
            </w:rPrChange>
          </w:rPr>
          <w:t>“</w:t>
        </w:r>
      </w:ins>
      <w:ins w:id="140" w:author="Gordon Lee" w:date="2017-03-12T15:15:00Z">
        <w:r w:rsidRPr="00AF04C0">
          <w:rPr>
            <w:rFonts w:ascii="Arial" w:hAnsi="Arial" w:cs="Arial"/>
            <w:szCs w:val="21"/>
            <w:rPrChange w:id="141" w:author="Gordon Lee" w:date="2017-03-12T16:13:00Z">
              <w:rPr>
                <w:rFonts w:ascii="Times New Roman" w:hAnsi="Times New Roman" w:cs="Times New Roman"/>
                <w:sz w:val="20"/>
                <w:szCs w:val="20"/>
              </w:rPr>
            </w:rPrChange>
          </w:rPr>
          <w:t>secret</w:t>
        </w:r>
      </w:ins>
      <w:ins w:id="142" w:author="Gordon Lee" w:date="2017-03-12T15:59:00Z">
        <w:r w:rsidR="00AF04C0" w:rsidRPr="00AF04C0">
          <w:rPr>
            <w:rFonts w:ascii="Arial" w:hAnsi="Arial" w:cs="Arial"/>
            <w:szCs w:val="21"/>
            <w:rPrChange w:id="143" w:author="Gordon Lee" w:date="2017-03-12T16:13:00Z">
              <w:rPr>
                <w:rFonts w:ascii="Times New Roman" w:hAnsi="Times New Roman" w:cs="Times New Roman"/>
                <w:sz w:val="20"/>
                <w:szCs w:val="20"/>
              </w:rPr>
            </w:rPrChange>
          </w:rPr>
          <w:t>”</w:t>
        </w:r>
      </w:ins>
      <w:ins w:id="144" w:author="Gordon Lee" w:date="2017-03-12T15:15:00Z">
        <w:r w:rsidRPr="00AF04C0">
          <w:rPr>
            <w:rFonts w:ascii="Arial" w:hAnsi="Arial" w:cs="Arial"/>
            <w:szCs w:val="21"/>
            <w:rPrChange w:id="145" w:author="Gordon Lee" w:date="2017-03-12T16:13:00Z">
              <w:rPr>
                <w:rFonts w:ascii="Times New Roman" w:hAnsi="Times New Roman" w:cs="Times New Roman"/>
                <w:sz w:val="20"/>
                <w:szCs w:val="20"/>
              </w:rPr>
            </w:rPrChange>
          </w:rPr>
          <w:t xml:space="preserve"> final door. </w:t>
        </w:r>
      </w:ins>
      <w:ins w:id="146" w:author="Gordon Lee" w:date="2017-03-12T16:00:00Z">
        <w:r w:rsidR="00AF04C0" w:rsidRPr="00AF04C0">
          <w:rPr>
            <w:rFonts w:ascii="Arial" w:hAnsi="Arial" w:cs="Arial"/>
            <w:szCs w:val="21"/>
            <w:rPrChange w:id="147" w:author="Gordon Lee" w:date="2017-03-12T16:13:00Z">
              <w:rPr>
                <w:rFonts w:ascii="Times New Roman" w:hAnsi="Times New Roman" w:cs="Times New Roman"/>
                <w:sz w:val="20"/>
                <w:szCs w:val="20"/>
              </w:rPr>
            </w:rPrChange>
          </w:rPr>
          <w:t xml:space="preserve">Solve </w:t>
        </w:r>
      </w:ins>
      <w:ins w:id="148" w:author="Gordon Lee" w:date="2017-03-12T15:15:00Z">
        <w:r w:rsidRPr="00AF04C0">
          <w:rPr>
            <w:rFonts w:ascii="Arial" w:hAnsi="Arial" w:cs="Arial"/>
            <w:szCs w:val="21"/>
            <w:rPrChange w:id="149" w:author="Gordon Lee" w:date="2017-03-12T16:13:00Z">
              <w:rPr>
                <w:rFonts w:ascii="Times New Roman" w:hAnsi="Times New Roman" w:cs="Times New Roman"/>
                <w:sz w:val="20"/>
                <w:szCs w:val="20"/>
              </w:rPr>
            </w:rPrChange>
          </w:rPr>
          <w:t>puzzles</w:t>
        </w:r>
      </w:ins>
      <w:ins w:id="150" w:author="Gordon Lee" w:date="2017-03-12T16:00:00Z">
        <w:r w:rsidR="00AF04C0" w:rsidRPr="00AF04C0">
          <w:rPr>
            <w:rFonts w:ascii="Arial" w:hAnsi="Arial" w:cs="Arial"/>
            <w:szCs w:val="21"/>
            <w:rPrChange w:id="151" w:author="Gordon Lee" w:date="2017-03-12T16:13:00Z">
              <w:rPr>
                <w:rFonts w:ascii="Times New Roman" w:hAnsi="Times New Roman" w:cs="Times New Roman"/>
                <w:sz w:val="20"/>
                <w:szCs w:val="20"/>
              </w:rPr>
            </w:rPrChange>
          </w:rPr>
          <w:t xml:space="preserve"> to</w:t>
        </w:r>
      </w:ins>
      <w:ins w:id="152" w:author="Gordon Lee" w:date="2017-03-12T15:15:00Z">
        <w:r w:rsidRPr="00AF04C0">
          <w:rPr>
            <w:rFonts w:ascii="Arial" w:hAnsi="Arial" w:cs="Arial"/>
            <w:szCs w:val="21"/>
            <w:rPrChange w:id="153" w:author="Gordon Lee" w:date="2017-03-12T16:13:00Z">
              <w:rPr>
                <w:rFonts w:ascii="Times New Roman" w:hAnsi="Times New Roman" w:cs="Times New Roman"/>
                <w:sz w:val="20"/>
                <w:szCs w:val="20"/>
              </w:rPr>
            </w:rPrChange>
          </w:rPr>
          <w:t xml:space="preserve"> collect </w:t>
        </w:r>
      </w:ins>
      <w:ins w:id="154" w:author="Gordon Lee" w:date="2017-03-12T16:00:00Z">
        <w:r w:rsidR="00AF04C0" w:rsidRPr="00AF04C0">
          <w:rPr>
            <w:rFonts w:ascii="Arial" w:hAnsi="Arial" w:cs="Arial"/>
            <w:szCs w:val="21"/>
            <w:rPrChange w:id="155" w:author="Gordon Lee" w:date="2017-03-12T16:13:00Z">
              <w:rPr>
                <w:rFonts w:ascii="Times New Roman" w:hAnsi="Times New Roman" w:cs="Times New Roman"/>
                <w:sz w:val="20"/>
                <w:szCs w:val="20"/>
              </w:rPr>
            </w:rPrChange>
          </w:rPr>
          <w:t>key</w:t>
        </w:r>
      </w:ins>
      <w:ins w:id="156" w:author="Gordon Lee" w:date="2017-03-12T15:15:00Z">
        <w:r w:rsidRPr="00AF04C0">
          <w:rPr>
            <w:rFonts w:ascii="Arial" w:hAnsi="Arial" w:cs="Arial"/>
            <w:szCs w:val="21"/>
            <w:rPrChange w:id="157" w:author="Gordon Lee" w:date="2017-03-12T16:13:00Z">
              <w:rPr>
                <w:rFonts w:ascii="Times New Roman" w:hAnsi="Times New Roman" w:cs="Times New Roman"/>
                <w:sz w:val="20"/>
                <w:szCs w:val="20"/>
              </w:rPr>
            </w:rPrChange>
          </w:rPr>
          <w:t xml:space="preserve"> for each </w:t>
        </w:r>
        <w:r w:rsidR="00AF04C0" w:rsidRPr="00AF04C0">
          <w:rPr>
            <w:rFonts w:ascii="Arial" w:hAnsi="Arial" w:cs="Arial"/>
            <w:szCs w:val="21"/>
            <w:rPrChange w:id="158" w:author="Gordon Lee" w:date="2017-03-12T16:13:00Z">
              <w:rPr>
                <w:rFonts w:ascii="Times New Roman" w:hAnsi="Times New Roman" w:cs="Times New Roman"/>
                <w:sz w:val="20"/>
                <w:szCs w:val="20"/>
              </w:rPr>
            </w:rPrChange>
          </w:rPr>
          <w:t xml:space="preserve">door and </w:t>
        </w:r>
      </w:ins>
      <w:ins w:id="159" w:author="Gordon Lee" w:date="2017-03-12T16:00:00Z">
        <w:r w:rsidR="00AF04C0" w:rsidRPr="00AF04C0">
          <w:rPr>
            <w:rFonts w:ascii="Arial" w:hAnsi="Arial" w:cs="Arial"/>
            <w:szCs w:val="21"/>
            <w:rPrChange w:id="160" w:author="Gordon Lee" w:date="2017-03-12T16:13:00Z">
              <w:rPr>
                <w:rFonts w:ascii="Times New Roman" w:hAnsi="Times New Roman" w:cs="Times New Roman"/>
                <w:sz w:val="20"/>
                <w:szCs w:val="20"/>
              </w:rPr>
            </w:rPrChange>
          </w:rPr>
          <w:t>unlock new puzzles to collect</w:t>
        </w:r>
      </w:ins>
      <w:ins w:id="161" w:author="Gordon Lee" w:date="2017-03-12T15:15:00Z">
        <w:r w:rsidRPr="00AF04C0">
          <w:rPr>
            <w:rFonts w:ascii="Arial" w:hAnsi="Arial" w:cs="Arial"/>
            <w:szCs w:val="21"/>
            <w:rPrChange w:id="162" w:author="Gordon Lee" w:date="2017-03-12T16:13:00Z">
              <w:rPr>
                <w:rFonts w:ascii="Times New Roman" w:hAnsi="Times New Roman" w:cs="Times New Roman"/>
                <w:sz w:val="20"/>
                <w:szCs w:val="20"/>
              </w:rPr>
            </w:rPrChange>
          </w:rPr>
          <w:t xml:space="preserve"> new keys. The final secret gate will be unlocked when the player collected all the keys and safely</w:t>
        </w:r>
      </w:ins>
      <w:ins w:id="163" w:author="Gordon Lee" w:date="2017-03-12T16:00:00Z">
        <w:r w:rsidR="00AF04C0" w:rsidRPr="00AF04C0">
          <w:rPr>
            <w:rFonts w:ascii="Arial" w:hAnsi="Arial" w:cs="Arial"/>
            <w:szCs w:val="21"/>
            <w:rPrChange w:id="164" w:author="Gordon Lee" w:date="2017-03-12T16:13:00Z">
              <w:rPr>
                <w:rFonts w:ascii="Times New Roman" w:hAnsi="Times New Roman" w:cs="Times New Roman"/>
                <w:sz w:val="20"/>
                <w:szCs w:val="20"/>
              </w:rPr>
            </w:rPrChange>
          </w:rPr>
          <w:t xml:space="preserve"> move</w:t>
        </w:r>
      </w:ins>
      <w:ins w:id="165" w:author="Gordon Lee" w:date="2017-03-12T15:15:00Z">
        <w:r w:rsidRPr="00AF04C0">
          <w:rPr>
            <w:rFonts w:ascii="Arial" w:hAnsi="Arial" w:cs="Arial"/>
            <w:szCs w:val="21"/>
            <w:rPrChange w:id="166" w:author="Gordon Lee" w:date="2017-03-12T16:13:00Z">
              <w:rPr>
                <w:rFonts w:ascii="Times New Roman" w:hAnsi="Times New Roman" w:cs="Times New Roman"/>
                <w:sz w:val="20"/>
                <w:szCs w:val="20"/>
              </w:rPr>
            </w:rPrChange>
          </w:rPr>
          <w:t xml:space="preserve"> back to the safe zone. Player has limited energy to freeze monsters in the maze. When</w:t>
        </w:r>
      </w:ins>
      <w:ins w:id="167" w:author="Gordon Lee" w:date="2017-03-12T16:01:00Z">
        <w:r w:rsidR="00AF04C0" w:rsidRPr="00AF04C0">
          <w:rPr>
            <w:rFonts w:ascii="Arial" w:hAnsi="Arial" w:cs="Arial"/>
            <w:szCs w:val="21"/>
            <w:rPrChange w:id="168" w:author="Gordon Lee" w:date="2017-03-12T16:13:00Z">
              <w:rPr>
                <w:rFonts w:ascii="Times New Roman" w:hAnsi="Times New Roman" w:cs="Times New Roman"/>
                <w:sz w:val="20"/>
                <w:szCs w:val="20"/>
              </w:rPr>
            </w:rPrChange>
          </w:rPr>
          <w:t xml:space="preserve"> player used all of available energy</w:t>
        </w:r>
      </w:ins>
      <w:ins w:id="169" w:author="Gordon Lee" w:date="2017-03-12T15:15:00Z">
        <w:r w:rsidR="00AF04C0" w:rsidRPr="00AF04C0">
          <w:rPr>
            <w:rFonts w:ascii="Arial" w:hAnsi="Arial" w:cs="Arial"/>
            <w:szCs w:val="21"/>
            <w:rPrChange w:id="170" w:author="Gordon Lee" w:date="2017-03-12T16:13:00Z">
              <w:rPr>
                <w:rFonts w:ascii="Times New Roman" w:hAnsi="Times New Roman" w:cs="Times New Roman"/>
                <w:sz w:val="20"/>
                <w:szCs w:val="20"/>
              </w:rPr>
            </w:rPrChange>
          </w:rPr>
          <w:t xml:space="preserve">, </w:t>
        </w:r>
        <w:r w:rsidRPr="00AF04C0">
          <w:rPr>
            <w:rFonts w:ascii="Arial" w:hAnsi="Arial" w:cs="Arial"/>
            <w:szCs w:val="21"/>
            <w:rPrChange w:id="171" w:author="Gordon Lee" w:date="2017-03-12T16:13:00Z">
              <w:rPr>
                <w:rFonts w:ascii="Times New Roman" w:hAnsi="Times New Roman" w:cs="Times New Roman"/>
                <w:sz w:val="20"/>
                <w:szCs w:val="20"/>
              </w:rPr>
            </w:rPrChange>
          </w:rPr>
          <w:t>monster</w:t>
        </w:r>
      </w:ins>
      <w:ins w:id="172" w:author="Gordon Lee" w:date="2017-03-12T16:02:00Z">
        <w:r w:rsidR="00AF04C0" w:rsidRPr="00AF04C0">
          <w:rPr>
            <w:rFonts w:ascii="Arial" w:hAnsi="Arial" w:cs="Arial"/>
            <w:szCs w:val="21"/>
            <w:rPrChange w:id="173" w:author="Gordon Lee" w:date="2017-03-12T16:13:00Z">
              <w:rPr>
                <w:rFonts w:ascii="Times New Roman" w:hAnsi="Times New Roman" w:cs="Times New Roman"/>
                <w:sz w:val="20"/>
                <w:szCs w:val="20"/>
              </w:rPr>
            </w:rPrChange>
          </w:rPr>
          <w:t>s</w:t>
        </w:r>
      </w:ins>
      <w:ins w:id="174" w:author="Gordon Lee" w:date="2017-03-12T15:15:00Z">
        <w:r w:rsidRPr="00AF04C0">
          <w:rPr>
            <w:rFonts w:ascii="Arial" w:hAnsi="Arial" w:cs="Arial"/>
            <w:szCs w:val="21"/>
            <w:rPrChange w:id="175" w:author="Gordon Lee" w:date="2017-03-12T16:13:00Z">
              <w:rPr>
                <w:rFonts w:ascii="Times New Roman" w:hAnsi="Times New Roman" w:cs="Times New Roman"/>
                <w:sz w:val="20"/>
                <w:szCs w:val="20"/>
              </w:rPr>
            </w:rPrChange>
          </w:rPr>
          <w:t xml:space="preserve"> will unfreeze and chase the player. </w:t>
        </w:r>
      </w:ins>
    </w:p>
    <w:p w:rsidR="00023CD7" w:rsidRPr="00AF04C0" w:rsidRDefault="00023CD7" w:rsidP="00023CD7">
      <w:pPr>
        <w:spacing w:line="260" w:lineRule="exact"/>
        <w:rPr>
          <w:ins w:id="176" w:author="Gordon Lee" w:date="2017-03-12T15:15:00Z"/>
          <w:rFonts w:ascii="Arial" w:hAnsi="Arial" w:cs="Arial"/>
          <w:szCs w:val="21"/>
          <w:rPrChange w:id="177" w:author="Gordon Lee" w:date="2017-03-12T16:13:00Z">
            <w:rPr>
              <w:ins w:id="178" w:author="Gordon Lee" w:date="2017-03-12T15:15:00Z"/>
              <w:rFonts w:ascii="Times New Roman" w:hAnsi="Times New Roman" w:cs="Times New Roman"/>
              <w:sz w:val="20"/>
              <w:szCs w:val="20"/>
            </w:rPr>
          </w:rPrChange>
        </w:rPr>
      </w:pPr>
      <w:ins w:id="179" w:author="Gordon Lee" w:date="2017-03-12T15:15:00Z">
        <w:r w:rsidRPr="00AF04C0">
          <w:rPr>
            <w:rFonts w:ascii="Arial" w:hAnsi="Arial" w:cs="Arial"/>
            <w:szCs w:val="21"/>
            <w:rPrChange w:id="180" w:author="Gordon Lee" w:date="2017-03-12T16:13:00Z">
              <w:rPr>
                <w:rFonts w:ascii="Times New Roman" w:hAnsi="Times New Roman" w:cs="Times New Roman"/>
                <w:sz w:val="20"/>
                <w:szCs w:val="20"/>
              </w:rPr>
            </w:rPrChange>
          </w:rPr>
          <w:t xml:space="preserve">Game Link: </w:t>
        </w:r>
        <w:r w:rsidRPr="00AF04C0">
          <w:rPr>
            <w:rFonts w:ascii="Arial" w:hAnsi="Arial" w:cs="Arial"/>
            <w:szCs w:val="21"/>
            <w:rPrChange w:id="181" w:author="Gordon Lee" w:date="2017-03-12T16:13:00Z">
              <w:rPr/>
            </w:rPrChange>
          </w:rPr>
          <w:fldChar w:fldCharType="begin"/>
        </w:r>
        <w:r w:rsidRPr="00AF04C0">
          <w:rPr>
            <w:rFonts w:ascii="Arial" w:hAnsi="Arial" w:cs="Arial"/>
            <w:szCs w:val="21"/>
            <w:rPrChange w:id="182" w:author="Gordon Lee" w:date="2017-03-12T16:13:00Z">
              <w:rPr/>
            </w:rPrChange>
          </w:rPr>
          <w:instrText xml:space="preserve"> HYPERLINK "https://gordonlee.itch.io/top-down-stealth" </w:instrText>
        </w:r>
        <w:r w:rsidRPr="00AF04C0">
          <w:rPr>
            <w:rFonts w:ascii="Arial" w:hAnsi="Arial" w:cs="Arial"/>
            <w:szCs w:val="21"/>
            <w:rPrChange w:id="183" w:author="Gordon Lee" w:date="2017-03-12T16:13:00Z">
              <w:rPr/>
            </w:rPrChange>
          </w:rPr>
          <w:fldChar w:fldCharType="separate"/>
        </w:r>
        <w:r w:rsidRPr="00AF04C0">
          <w:rPr>
            <w:rStyle w:val="a3"/>
            <w:rFonts w:ascii="Arial" w:hAnsi="Arial" w:cs="Arial"/>
            <w:szCs w:val="21"/>
            <w:rPrChange w:id="184" w:author="Gordon Lee" w:date="2017-03-12T16:13:00Z">
              <w:rPr>
                <w:rStyle w:val="a3"/>
                <w:rFonts w:ascii="Times New Roman" w:hAnsi="Times New Roman" w:cs="Times New Roman"/>
                <w:sz w:val="20"/>
                <w:szCs w:val="20"/>
              </w:rPr>
            </w:rPrChange>
          </w:rPr>
          <w:t>https://gordonlee.itch.io/top-down-stealth</w:t>
        </w:r>
        <w:r w:rsidRPr="00AF04C0">
          <w:rPr>
            <w:rStyle w:val="a3"/>
            <w:rFonts w:ascii="Arial" w:hAnsi="Arial" w:cs="Arial"/>
            <w:szCs w:val="21"/>
            <w:rPrChange w:id="185" w:author="Gordon Lee" w:date="2017-03-12T16:13:00Z">
              <w:rPr>
                <w:rStyle w:val="a3"/>
                <w:rFonts w:ascii="Times New Roman" w:hAnsi="Times New Roman" w:cs="Times New Roman"/>
                <w:sz w:val="20"/>
                <w:szCs w:val="20"/>
              </w:rPr>
            </w:rPrChange>
          </w:rPr>
          <w:fldChar w:fldCharType="end"/>
        </w:r>
      </w:ins>
    </w:p>
    <w:p w:rsidR="00023CD7" w:rsidRPr="00AF04C0" w:rsidRDefault="00023CD7" w:rsidP="00023CD7">
      <w:pPr>
        <w:spacing w:line="260" w:lineRule="exact"/>
        <w:rPr>
          <w:ins w:id="186" w:author="Gordon Lee" w:date="2017-03-12T15:15:00Z"/>
          <w:rFonts w:ascii="Arial" w:hAnsi="Arial" w:cs="Arial"/>
          <w:szCs w:val="21"/>
          <w:rPrChange w:id="187" w:author="Gordon Lee" w:date="2017-03-12T16:13:00Z">
            <w:rPr>
              <w:ins w:id="188" w:author="Gordon Lee" w:date="2017-03-12T15:15:00Z"/>
              <w:rFonts w:ascii="Times New Roman" w:hAnsi="Times New Roman" w:cs="Times New Roman"/>
              <w:sz w:val="20"/>
              <w:szCs w:val="20"/>
            </w:rPr>
          </w:rPrChange>
        </w:rPr>
      </w:pPr>
    </w:p>
    <w:p w:rsidR="00023CD7" w:rsidRPr="00AF04C0" w:rsidRDefault="00023CD7" w:rsidP="00023CD7">
      <w:pPr>
        <w:spacing w:line="260" w:lineRule="exact"/>
        <w:rPr>
          <w:ins w:id="189" w:author="Gordon Lee" w:date="2017-03-12T15:15:00Z"/>
          <w:rFonts w:ascii="Arial" w:hAnsi="Arial" w:cs="Arial"/>
          <w:szCs w:val="21"/>
          <w:rPrChange w:id="190" w:author="Gordon Lee" w:date="2017-03-12T16:13:00Z">
            <w:rPr>
              <w:ins w:id="191" w:author="Gordon Lee" w:date="2017-03-12T15:15:00Z"/>
              <w:rFonts w:ascii="Times New Roman" w:hAnsi="Times New Roman" w:cs="Times New Roman"/>
              <w:sz w:val="20"/>
              <w:szCs w:val="20"/>
            </w:rPr>
          </w:rPrChange>
        </w:rPr>
      </w:pPr>
      <w:ins w:id="192" w:author="Gordon Lee" w:date="2017-03-12T15:15:00Z">
        <w:r w:rsidRPr="00AF04C0">
          <w:rPr>
            <w:rFonts w:ascii="Arial" w:hAnsi="Arial" w:cs="Arial"/>
            <w:szCs w:val="21"/>
            <w:rPrChange w:id="193" w:author="Gordon Lee" w:date="2017-03-12T16:13:00Z">
              <w:rPr>
                <w:rFonts w:ascii="Times New Roman" w:hAnsi="Times New Roman" w:cs="Times New Roman"/>
                <w:sz w:val="20"/>
                <w:szCs w:val="20"/>
              </w:rPr>
            </w:rPrChange>
          </w:rPr>
          <w:t xml:space="preserve">Game Name: </w:t>
        </w:r>
        <w:r w:rsidRPr="00AF04C0">
          <w:rPr>
            <w:rFonts w:ascii="Arial" w:hAnsi="Arial" w:cs="Arial"/>
            <w:b/>
            <w:szCs w:val="21"/>
            <w:rPrChange w:id="194" w:author="Gordon Lee" w:date="2017-03-12T16:13:00Z">
              <w:rPr>
                <w:rFonts w:ascii="Times New Roman" w:hAnsi="Times New Roman" w:cs="Times New Roman"/>
                <w:b/>
                <w:sz w:val="20"/>
                <w:szCs w:val="20"/>
              </w:rPr>
            </w:rPrChange>
          </w:rPr>
          <w:t>“Tank Field”</w:t>
        </w:r>
        <w:r w:rsidRPr="00AF04C0">
          <w:rPr>
            <w:rFonts w:ascii="Arial" w:hAnsi="Arial" w:cs="Arial"/>
            <w:szCs w:val="21"/>
            <w:rPrChange w:id="195" w:author="Gordon Lee" w:date="2017-03-12T16:13:00Z">
              <w:rPr>
                <w:rFonts w:ascii="Times New Roman" w:hAnsi="Times New Roman" w:cs="Times New Roman"/>
                <w:sz w:val="20"/>
                <w:szCs w:val="20"/>
              </w:rPr>
            </w:rPrChange>
          </w:rPr>
          <w:t xml:space="preserve"> Nov 2016</w:t>
        </w:r>
      </w:ins>
    </w:p>
    <w:p w:rsidR="00023CD7" w:rsidRPr="00AF04C0" w:rsidRDefault="00023CD7" w:rsidP="00023CD7">
      <w:pPr>
        <w:spacing w:line="260" w:lineRule="exact"/>
        <w:rPr>
          <w:ins w:id="196" w:author="Gordon Lee" w:date="2017-03-12T15:15:00Z"/>
          <w:rFonts w:ascii="Arial" w:hAnsi="Arial" w:cs="Arial"/>
          <w:szCs w:val="21"/>
          <w:rPrChange w:id="197" w:author="Gordon Lee" w:date="2017-03-12T16:13:00Z">
            <w:rPr>
              <w:ins w:id="198" w:author="Gordon Lee" w:date="2017-03-12T15:15:00Z"/>
              <w:rFonts w:ascii="Times New Roman" w:hAnsi="Times New Roman" w:cs="Times New Roman"/>
              <w:sz w:val="20"/>
              <w:szCs w:val="20"/>
            </w:rPr>
          </w:rPrChange>
        </w:rPr>
      </w:pPr>
      <w:ins w:id="199" w:author="Gordon Lee" w:date="2017-03-12T15:15:00Z">
        <w:r w:rsidRPr="00AF04C0">
          <w:rPr>
            <w:rFonts w:ascii="Arial" w:hAnsi="Arial" w:cs="Arial"/>
            <w:szCs w:val="21"/>
            <w:rPrChange w:id="200" w:author="Gordon Lee" w:date="2017-03-12T16:13:00Z">
              <w:rPr>
                <w:rFonts w:ascii="Times New Roman" w:hAnsi="Times New Roman" w:cs="Times New Roman"/>
                <w:sz w:val="20"/>
                <w:szCs w:val="20"/>
              </w:rPr>
            </w:rPrChange>
          </w:rPr>
          <w:t>Roles:</w:t>
        </w:r>
      </w:ins>
    </w:p>
    <w:p w:rsidR="00023CD7" w:rsidRPr="00AF04C0" w:rsidRDefault="00023CD7" w:rsidP="00023CD7">
      <w:pPr>
        <w:spacing w:line="260" w:lineRule="exact"/>
        <w:rPr>
          <w:ins w:id="201" w:author="Gordon Lee" w:date="2017-03-12T15:15:00Z"/>
          <w:rFonts w:ascii="Arial" w:hAnsi="Arial" w:cs="Arial"/>
          <w:szCs w:val="21"/>
          <w:rPrChange w:id="202" w:author="Gordon Lee" w:date="2017-03-12T16:13:00Z">
            <w:rPr>
              <w:ins w:id="203" w:author="Gordon Lee" w:date="2017-03-12T15:15:00Z"/>
              <w:rFonts w:ascii="Times New Roman" w:hAnsi="Times New Roman" w:cs="Times New Roman"/>
              <w:sz w:val="20"/>
              <w:szCs w:val="20"/>
            </w:rPr>
          </w:rPrChange>
        </w:rPr>
      </w:pPr>
      <w:ins w:id="204" w:author="Gordon Lee" w:date="2017-03-12T15:15:00Z">
        <w:r w:rsidRPr="00AF04C0">
          <w:rPr>
            <w:rFonts w:ascii="Arial" w:hAnsi="Arial" w:cs="Arial"/>
            <w:szCs w:val="21"/>
            <w:rPrChange w:id="205" w:author="Gordon Lee" w:date="2017-03-12T16:13:00Z">
              <w:rPr>
                <w:rFonts w:ascii="Times New Roman" w:hAnsi="Times New Roman" w:cs="Times New Roman"/>
                <w:sz w:val="20"/>
                <w:szCs w:val="20"/>
              </w:rPr>
            </w:rPrChange>
          </w:rPr>
          <w:t>Languages: C#</w:t>
        </w:r>
      </w:ins>
    </w:p>
    <w:p w:rsidR="00023CD7" w:rsidRPr="00AF04C0" w:rsidRDefault="00023CD7" w:rsidP="00023CD7">
      <w:pPr>
        <w:spacing w:line="260" w:lineRule="exact"/>
        <w:rPr>
          <w:ins w:id="206" w:author="Gordon Lee" w:date="2017-03-12T15:15:00Z"/>
          <w:rFonts w:ascii="Arial" w:hAnsi="Arial" w:cs="Arial"/>
          <w:szCs w:val="21"/>
          <w:rPrChange w:id="207" w:author="Gordon Lee" w:date="2017-03-12T16:13:00Z">
            <w:rPr>
              <w:ins w:id="208" w:author="Gordon Lee" w:date="2017-03-12T15:15:00Z"/>
              <w:rFonts w:ascii="Times New Roman" w:hAnsi="Times New Roman" w:cs="Times New Roman"/>
              <w:sz w:val="20"/>
              <w:szCs w:val="20"/>
            </w:rPr>
          </w:rPrChange>
        </w:rPr>
      </w:pPr>
      <w:ins w:id="209" w:author="Gordon Lee" w:date="2017-03-12T15:15:00Z">
        <w:r w:rsidRPr="00AF04C0">
          <w:rPr>
            <w:rFonts w:ascii="Arial" w:hAnsi="Arial" w:cs="Arial"/>
            <w:szCs w:val="21"/>
            <w:rPrChange w:id="210" w:author="Gordon Lee" w:date="2017-03-12T16:13:00Z">
              <w:rPr>
                <w:rFonts w:ascii="Times New Roman" w:hAnsi="Times New Roman" w:cs="Times New Roman"/>
                <w:sz w:val="20"/>
                <w:szCs w:val="20"/>
              </w:rPr>
            </w:rPrChange>
          </w:rPr>
          <w:t xml:space="preserve">Misc: </w:t>
        </w:r>
      </w:ins>
      <w:ins w:id="211" w:author="Gordon Lee" w:date="2017-03-12T16:02:00Z">
        <w:r w:rsidR="00AF04C0" w:rsidRPr="00AF04C0">
          <w:rPr>
            <w:rFonts w:ascii="Arial" w:hAnsi="Arial" w:cs="Arial"/>
            <w:szCs w:val="21"/>
            <w:rPrChange w:id="212" w:author="Gordon Lee" w:date="2017-03-12T16:13:00Z">
              <w:rPr>
                <w:rFonts w:ascii="Times New Roman" w:hAnsi="Times New Roman" w:cs="Times New Roman"/>
                <w:sz w:val="20"/>
                <w:szCs w:val="20"/>
              </w:rPr>
            </w:rPrChange>
          </w:rPr>
          <w:t xml:space="preserve">Two-Player </w:t>
        </w:r>
      </w:ins>
      <w:ins w:id="213" w:author="Gordon Lee" w:date="2017-03-12T15:15:00Z">
        <w:r w:rsidR="00AF04C0" w:rsidRPr="00AF04C0">
          <w:rPr>
            <w:rFonts w:ascii="Arial" w:hAnsi="Arial" w:cs="Arial"/>
            <w:szCs w:val="21"/>
            <w:rPrChange w:id="214" w:author="Gordon Lee" w:date="2017-03-12T16:13:00Z">
              <w:rPr>
                <w:rFonts w:ascii="Times New Roman" w:hAnsi="Times New Roman" w:cs="Times New Roman"/>
                <w:sz w:val="20"/>
                <w:szCs w:val="20"/>
              </w:rPr>
            </w:rPrChange>
          </w:rPr>
          <w:t xml:space="preserve">Tank Fight </w:t>
        </w:r>
      </w:ins>
      <w:ins w:id="215" w:author="Gordon Lee" w:date="2017-03-12T16:02:00Z">
        <w:r w:rsidR="00AF04C0" w:rsidRPr="00AF04C0">
          <w:rPr>
            <w:rFonts w:ascii="Arial" w:hAnsi="Arial" w:cs="Arial"/>
            <w:szCs w:val="21"/>
            <w:rPrChange w:id="216" w:author="Gordon Lee" w:date="2017-03-12T16:13:00Z">
              <w:rPr>
                <w:rFonts w:ascii="Times New Roman" w:hAnsi="Times New Roman" w:cs="Times New Roman"/>
                <w:sz w:val="20"/>
                <w:szCs w:val="20"/>
              </w:rPr>
            </w:rPrChange>
          </w:rPr>
          <w:t xml:space="preserve">online </w:t>
        </w:r>
      </w:ins>
      <w:ins w:id="217" w:author="Gordon Lee" w:date="2017-03-12T15:15:00Z">
        <w:r w:rsidR="00AF04C0" w:rsidRPr="00AF04C0">
          <w:rPr>
            <w:rFonts w:ascii="Arial" w:hAnsi="Arial" w:cs="Arial"/>
            <w:szCs w:val="21"/>
            <w:rPrChange w:id="218" w:author="Gordon Lee" w:date="2017-03-12T16:13:00Z">
              <w:rPr>
                <w:rFonts w:ascii="Times New Roman" w:hAnsi="Times New Roman" w:cs="Times New Roman"/>
                <w:sz w:val="20"/>
                <w:szCs w:val="20"/>
              </w:rPr>
            </w:rPrChange>
          </w:rPr>
          <w:t>game, Windows PC</w:t>
        </w:r>
      </w:ins>
      <w:ins w:id="219" w:author="Gordon Lee" w:date="2017-03-12T16:02:00Z">
        <w:r w:rsidR="00AF04C0" w:rsidRPr="00AF04C0">
          <w:rPr>
            <w:rFonts w:ascii="Arial" w:hAnsi="Arial" w:cs="Arial"/>
            <w:szCs w:val="21"/>
            <w:rPrChange w:id="220" w:author="Gordon Lee" w:date="2017-03-12T16:13:00Z">
              <w:rPr>
                <w:rFonts w:ascii="Times New Roman" w:hAnsi="Times New Roman" w:cs="Times New Roman"/>
                <w:sz w:val="20"/>
                <w:szCs w:val="20"/>
              </w:rPr>
            </w:rPrChange>
          </w:rPr>
          <w:t>/</w:t>
        </w:r>
      </w:ins>
      <w:ins w:id="221" w:author="Gordon Lee" w:date="2017-03-12T15:15:00Z">
        <w:r w:rsidRPr="00AF04C0">
          <w:rPr>
            <w:rFonts w:ascii="Arial" w:hAnsi="Arial" w:cs="Arial"/>
            <w:szCs w:val="21"/>
            <w:rPrChange w:id="222" w:author="Gordon Lee" w:date="2017-03-12T16:13:00Z">
              <w:rPr>
                <w:rFonts w:ascii="Times New Roman" w:hAnsi="Times New Roman" w:cs="Times New Roman"/>
                <w:sz w:val="20"/>
                <w:szCs w:val="20"/>
              </w:rPr>
            </w:rPrChange>
          </w:rPr>
          <w:t xml:space="preserve">Mac. </w:t>
        </w:r>
      </w:ins>
      <w:ins w:id="223" w:author="Gordon Lee" w:date="2017-03-12T16:03:00Z">
        <w:r w:rsidR="00AF04C0" w:rsidRPr="00AF04C0">
          <w:rPr>
            <w:rFonts w:ascii="Arial" w:hAnsi="Arial" w:cs="Arial"/>
            <w:szCs w:val="21"/>
            <w:rPrChange w:id="224" w:author="Gordon Lee" w:date="2017-03-12T16:13:00Z">
              <w:rPr>
                <w:rFonts w:ascii="Times New Roman" w:hAnsi="Times New Roman" w:cs="Times New Roman"/>
                <w:sz w:val="20"/>
                <w:szCs w:val="20"/>
              </w:rPr>
            </w:rPrChange>
          </w:rPr>
          <w:t xml:space="preserve">The goal for </w:t>
        </w:r>
      </w:ins>
      <w:ins w:id="225" w:author="Gordon Lee" w:date="2017-03-12T15:15:00Z">
        <w:r w:rsidRPr="00AF04C0">
          <w:rPr>
            <w:rFonts w:ascii="Arial" w:hAnsi="Arial" w:cs="Arial"/>
            <w:szCs w:val="21"/>
            <w:rPrChange w:id="226" w:author="Gordon Lee" w:date="2017-03-12T16:13:00Z">
              <w:rPr>
                <w:rFonts w:ascii="Times New Roman" w:hAnsi="Times New Roman" w:cs="Times New Roman"/>
                <w:sz w:val="20"/>
                <w:szCs w:val="20"/>
              </w:rPr>
            </w:rPrChange>
          </w:rPr>
          <w:t xml:space="preserve">each player is </w:t>
        </w:r>
      </w:ins>
      <w:ins w:id="227" w:author="Gordon Lee" w:date="2017-03-12T16:03:00Z">
        <w:r w:rsidR="00AF04C0" w:rsidRPr="00AF04C0">
          <w:rPr>
            <w:rFonts w:ascii="Arial" w:hAnsi="Arial" w:cs="Arial"/>
            <w:szCs w:val="21"/>
            <w:rPrChange w:id="228" w:author="Gordon Lee" w:date="2017-03-12T16:13:00Z">
              <w:rPr>
                <w:rFonts w:ascii="Times New Roman" w:hAnsi="Times New Roman" w:cs="Times New Roman"/>
                <w:sz w:val="20"/>
                <w:szCs w:val="20"/>
              </w:rPr>
            </w:rPrChange>
          </w:rPr>
          <w:t>to defeat the</w:t>
        </w:r>
      </w:ins>
      <w:ins w:id="229" w:author="Gordon Lee" w:date="2017-03-12T15:15:00Z">
        <w:r w:rsidRPr="00AF04C0">
          <w:rPr>
            <w:rFonts w:ascii="Arial" w:hAnsi="Arial" w:cs="Arial"/>
            <w:szCs w:val="21"/>
            <w:rPrChange w:id="230" w:author="Gordon Lee" w:date="2017-03-12T16:13:00Z">
              <w:rPr>
                <w:rFonts w:ascii="Times New Roman" w:hAnsi="Times New Roman" w:cs="Times New Roman"/>
                <w:sz w:val="20"/>
                <w:szCs w:val="20"/>
              </w:rPr>
            </w:rPrChange>
          </w:rPr>
          <w:t xml:space="preserve"> opponent </w:t>
        </w:r>
      </w:ins>
      <w:ins w:id="231" w:author="Gordon Lee" w:date="2017-03-12T16:03:00Z">
        <w:r w:rsidR="00AF04C0" w:rsidRPr="00AF04C0">
          <w:rPr>
            <w:rFonts w:ascii="Arial" w:hAnsi="Arial" w:cs="Arial"/>
            <w:szCs w:val="21"/>
            <w:rPrChange w:id="232" w:author="Gordon Lee" w:date="2017-03-12T16:13:00Z">
              <w:rPr>
                <w:rFonts w:ascii="Times New Roman" w:hAnsi="Times New Roman" w:cs="Times New Roman"/>
                <w:sz w:val="20"/>
                <w:szCs w:val="20"/>
              </w:rPr>
            </w:rPrChange>
          </w:rPr>
          <w:t>while</w:t>
        </w:r>
      </w:ins>
      <w:ins w:id="233" w:author="Gordon Lee" w:date="2017-03-12T15:15:00Z">
        <w:r w:rsidR="00AF04C0" w:rsidRPr="00AF04C0">
          <w:rPr>
            <w:rFonts w:ascii="Arial" w:hAnsi="Arial" w:cs="Arial"/>
            <w:szCs w:val="21"/>
            <w:rPrChange w:id="234" w:author="Gordon Lee" w:date="2017-03-12T16:13:00Z">
              <w:rPr>
                <w:rFonts w:ascii="Times New Roman" w:hAnsi="Times New Roman" w:cs="Times New Roman"/>
                <w:sz w:val="20"/>
                <w:szCs w:val="20"/>
              </w:rPr>
            </w:rPrChange>
          </w:rPr>
          <w:t xml:space="preserve"> protect</w:t>
        </w:r>
      </w:ins>
      <w:ins w:id="235" w:author="Gordon Lee" w:date="2017-03-12T16:03:00Z">
        <w:r w:rsidR="00AF04C0" w:rsidRPr="00AF04C0">
          <w:rPr>
            <w:rFonts w:ascii="Arial" w:hAnsi="Arial" w:cs="Arial"/>
            <w:szCs w:val="21"/>
            <w:rPrChange w:id="236" w:author="Gordon Lee" w:date="2017-03-12T16:13:00Z">
              <w:rPr>
                <w:rFonts w:ascii="Times New Roman" w:hAnsi="Times New Roman" w:cs="Times New Roman"/>
                <w:sz w:val="20"/>
                <w:szCs w:val="20"/>
              </w:rPr>
            </w:rPrChange>
          </w:rPr>
          <w:t xml:space="preserve">ing </w:t>
        </w:r>
      </w:ins>
      <w:ins w:id="237" w:author="Gordon Lee" w:date="2017-03-12T15:15:00Z">
        <w:r w:rsidRPr="00AF04C0">
          <w:rPr>
            <w:rFonts w:ascii="Arial" w:hAnsi="Arial" w:cs="Arial"/>
            <w:szCs w:val="21"/>
            <w:rPrChange w:id="238" w:author="Gordon Lee" w:date="2017-03-12T16:13:00Z">
              <w:rPr>
                <w:rFonts w:ascii="Times New Roman" w:hAnsi="Times New Roman" w:cs="Times New Roman"/>
                <w:sz w:val="20"/>
                <w:szCs w:val="20"/>
              </w:rPr>
            </w:rPrChange>
          </w:rPr>
          <w:t>you</w:t>
        </w:r>
      </w:ins>
      <w:ins w:id="239" w:author="Gordon Lee" w:date="2017-03-12T16:03:00Z">
        <w:r w:rsidR="00AF04C0" w:rsidRPr="00AF04C0">
          <w:rPr>
            <w:rFonts w:ascii="Arial" w:hAnsi="Arial" w:cs="Arial"/>
            <w:szCs w:val="21"/>
            <w:rPrChange w:id="240" w:author="Gordon Lee" w:date="2017-03-12T16:13:00Z">
              <w:rPr>
                <w:rFonts w:ascii="Times New Roman" w:hAnsi="Times New Roman" w:cs="Times New Roman"/>
                <w:sz w:val="20"/>
                <w:szCs w:val="20"/>
              </w:rPr>
            </w:rPrChange>
          </w:rPr>
          <w:t>r own tank</w:t>
        </w:r>
      </w:ins>
      <w:ins w:id="241" w:author="Gordon Lee" w:date="2017-03-12T15:15:00Z">
        <w:r w:rsidRPr="00AF04C0">
          <w:rPr>
            <w:rFonts w:ascii="Arial" w:hAnsi="Arial" w:cs="Arial"/>
            <w:szCs w:val="21"/>
            <w:rPrChange w:id="242" w:author="Gordon Lee" w:date="2017-03-12T16:13:00Z">
              <w:rPr>
                <w:rFonts w:ascii="Times New Roman" w:hAnsi="Times New Roman" w:cs="Times New Roman"/>
                <w:sz w:val="20"/>
                <w:szCs w:val="20"/>
              </w:rPr>
            </w:rPrChange>
          </w:rPr>
          <w:t xml:space="preserve">. </w:t>
        </w:r>
      </w:ins>
      <w:ins w:id="243" w:author="Gordon Lee" w:date="2017-03-12T16:03:00Z">
        <w:r w:rsidR="00AF04C0" w:rsidRPr="00AF04C0">
          <w:rPr>
            <w:rFonts w:ascii="Arial" w:hAnsi="Arial" w:cs="Arial"/>
            <w:szCs w:val="21"/>
            <w:rPrChange w:id="244" w:author="Gordon Lee" w:date="2017-03-12T16:13:00Z">
              <w:rPr>
                <w:rFonts w:ascii="Times New Roman" w:hAnsi="Times New Roman" w:cs="Times New Roman"/>
                <w:sz w:val="20"/>
                <w:szCs w:val="20"/>
              </w:rPr>
            </w:rPrChange>
          </w:rPr>
          <w:t xml:space="preserve">Utilized Unity 3D functionalities in </w:t>
        </w:r>
      </w:ins>
      <w:ins w:id="245" w:author="Gordon Lee" w:date="2017-03-12T16:04:00Z">
        <w:r w:rsidR="00AF04C0" w:rsidRPr="00AF04C0">
          <w:rPr>
            <w:rFonts w:ascii="Arial" w:hAnsi="Arial" w:cs="Arial"/>
            <w:szCs w:val="21"/>
            <w:rPrChange w:id="246" w:author="Gordon Lee" w:date="2017-03-12T16:13:00Z">
              <w:rPr>
                <w:rFonts w:ascii="Times New Roman" w:hAnsi="Times New Roman" w:cs="Times New Roman"/>
                <w:sz w:val="20"/>
                <w:szCs w:val="20"/>
              </w:rPr>
            </w:rPrChange>
          </w:rPr>
          <w:t xml:space="preserve">making a local </w:t>
        </w:r>
      </w:ins>
      <w:ins w:id="247" w:author="Gordon Lee" w:date="2017-03-12T15:15:00Z">
        <w:r w:rsidRPr="00AF04C0">
          <w:rPr>
            <w:rFonts w:ascii="Arial" w:hAnsi="Arial" w:cs="Arial"/>
            <w:szCs w:val="21"/>
            <w:rPrChange w:id="248" w:author="Gordon Lee" w:date="2017-03-12T16:13:00Z">
              <w:rPr>
                <w:rFonts w:ascii="Times New Roman" w:hAnsi="Times New Roman" w:cs="Times New Roman"/>
                <w:sz w:val="20"/>
                <w:szCs w:val="20"/>
              </w:rPr>
            </w:rPrChange>
          </w:rPr>
          <w:t>Two-Player game and Game Object Movement for each player.</w:t>
        </w:r>
      </w:ins>
    </w:p>
    <w:p w:rsidR="00023CD7" w:rsidRPr="00AF04C0" w:rsidRDefault="00023CD7" w:rsidP="00023CD7">
      <w:pPr>
        <w:spacing w:line="260" w:lineRule="exact"/>
        <w:rPr>
          <w:ins w:id="249" w:author="Gordon Lee" w:date="2017-03-12T15:15:00Z"/>
          <w:rFonts w:ascii="Arial" w:hAnsi="Arial" w:cs="Arial"/>
          <w:szCs w:val="21"/>
          <w:rPrChange w:id="250" w:author="Gordon Lee" w:date="2017-03-12T16:13:00Z">
            <w:rPr>
              <w:ins w:id="251" w:author="Gordon Lee" w:date="2017-03-12T15:15:00Z"/>
              <w:rFonts w:ascii="Times New Roman" w:hAnsi="Times New Roman" w:cs="Times New Roman"/>
              <w:sz w:val="20"/>
              <w:szCs w:val="20"/>
            </w:rPr>
          </w:rPrChange>
        </w:rPr>
      </w:pPr>
      <w:ins w:id="252" w:author="Gordon Lee" w:date="2017-03-12T15:15:00Z">
        <w:r w:rsidRPr="00AF04C0">
          <w:rPr>
            <w:rFonts w:ascii="Arial" w:hAnsi="Arial" w:cs="Arial"/>
            <w:szCs w:val="21"/>
            <w:rPrChange w:id="253" w:author="Gordon Lee" w:date="2017-03-12T16:13:00Z">
              <w:rPr>
                <w:rFonts w:ascii="Times New Roman" w:hAnsi="Times New Roman" w:cs="Times New Roman"/>
                <w:sz w:val="20"/>
                <w:szCs w:val="20"/>
              </w:rPr>
            </w:rPrChange>
          </w:rPr>
          <w:t xml:space="preserve">Game Link: </w:t>
        </w:r>
        <w:r w:rsidRPr="00AF04C0">
          <w:rPr>
            <w:rFonts w:ascii="Arial" w:hAnsi="Arial" w:cs="Arial"/>
            <w:szCs w:val="21"/>
            <w:rPrChange w:id="254" w:author="Gordon Lee" w:date="2017-03-12T16:13:00Z">
              <w:rPr/>
            </w:rPrChange>
          </w:rPr>
          <w:fldChar w:fldCharType="begin"/>
        </w:r>
        <w:r w:rsidRPr="00AF04C0">
          <w:rPr>
            <w:rFonts w:ascii="Arial" w:hAnsi="Arial" w:cs="Arial"/>
            <w:szCs w:val="21"/>
            <w:rPrChange w:id="255" w:author="Gordon Lee" w:date="2017-03-12T16:13:00Z">
              <w:rPr/>
            </w:rPrChange>
          </w:rPr>
          <w:instrText xml:space="preserve"> HYPERLINK "https://gordonlee.itch.io/tankfiled" </w:instrText>
        </w:r>
        <w:r w:rsidRPr="00AF04C0">
          <w:rPr>
            <w:rFonts w:ascii="Arial" w:hAnsi="Arial" w:cs="Arial"/>
            <w:szCs w:val="21"/>
            <w:rPrChange w:id="256" w:author="Gordon Lee" w:date="2017-03-12T16:13:00Z">
              <w:rPr/>
            </w:rPrChange>
          </w:rPr>
          <w:fldChar w:fldCharType="separate"/>
        </w:r>
        <w:r w:rsidRPr="00AF04C0">
          <w:rPr>
            <w:rStyle w:val="a3"/>
            <w:rFonts w:ascii="Arial" w:hAnsi="Arial" w:cs="Arial"/>
            <w:szCs w:val="21"/>
            <w:rPrChange w:id="257" w:author="Gordon Lee" w:date="2017-03-12T16:13:00Z">
              <w:rPr>
                <w:rStyle w:val="a3"/>
                <w:rFonts w:ascii="Times New Roman" w:hAnsi="Times New Roman" w:cs="Times New Roman"/>
                <w:sz w:val="20"/>
                <w:szCs w:val="20"/>
              </w:rPr>
            </w:rPrChange>
          </w:rPr>
          <w:t>https://gordonlee.itch.io/tankfiled</w:t>
        </w:r>
        <w:r w:rsidRPr="00AF04C0">
          <w:rPr>
            <w:rStyle w:val="a3"/>
            <w:rFonts w:ascii="Arial" w:hAnsi="Arial" w:cs="Arial"/>
            <w:szCs w:val="21"/>
            <w:rPrChange w:id="258" w:author="Gordon Lee" w:date="2017-03-12T16:13:00Z">
              <w:rPr>
                <w:rStyle w:val="a3"/>
                <w:rFonts w:ascii="Times New Roman" w:hAnsi="Times New Roman" w:cs="Times New Roman"/>
                <w:sz w:val="20"/>
                <w:szCs w:val="20"/>
              </w:rPr>
            </w:rPrChange>
          </w:rPr>
          <w:fldChar w:fldCharType="end"/>
        </w:r>
      </w:ins>
    </w:p>
    <w:p w:rsidR="00023CD7" w:rsidRPr="00AF04C0" w:rsidRDefault="00023CD7" w:rsidP="00023CD7">
      <w:pPr>
        <w:spacing w:line="260" w:lineRule="exact"/>
        <w:rPr>
          <w:ins w:id="259" w:author="Gordon Lee" w:date="2017-03-12T15:15:00Z"/>
          <w:rFonts w:ascii="Arial" w:hAnsi="Arial" w:cs="Arial"/>
          <w:szCs w:val="21"/>
          <w:rPrChange w:id="260" w:author="Gordon Lee" w:date="2017-03-12T16:13:00Z">
            <w:rPr>
              <w:ins w:id="261" w:author="Gordon Lee" w:date="2017-03-12T15:15:00Z"/>
              <w:rFonts w:ascii="Times New Roman" w:hAnsi="Times New Roman" w:cs="Times New Roman"/>
              <w:sz w:val="20"/>
              <w:szCs w:val="20"/>
            </w:rPr>
          </w:rPrChange>
        </w:rPr>
      </w:pPr>
    </w:p>
    <w:p w:rsidR="00A259CE" w:rsidRPr="00AF04C0" w:rsidRDefault="00A259CE" w:rsidP="00A259CE">
      <w:pPr>
        <w:spacing w:line="260" w:lineRule="exact"/>
        <w:rPr>
          <w:ins w:id="262" w:author="Gordon Lee" w:date="2017-03-12T15:17:00Z"/>
          <w:rFonts w:ascii="Arial" w:hAnsi="Arial" w:cs="Arial"/>
          <w:b/>
          <w:szCs w:val="21"/>
          <w:rPrChange w:id="263" w:author="Gordon Lee" w:date="2017-03-12T16:13:00Z">
            <w:rPr>
              <w:ins w:id="264" w:author="Gordon Lee" w:date="2017-03-12T15:17:00Z"/>
              <w:rFonts w:ascii="Times New Roman" w:hAnsi="Times New Roman" w:cs="Times New Roman"/>
              <w:b/>
              <w:sz w:val="20"/>
              <w:szCs w:val="20"/>
            </w:rPr>
          </w:rPrChange>
        </w:rPr>
      </w:pPr>
      <w:ins w:id="265" w:author="Gordon Lee" w:date="2017-03-12T15:17:00Z">
        <w:r w:rsidRPr="00AF04C0">
          <w:rPr>
            <w:rFonts w:ascii="Arial" w:hAnsi="Arial" w:cs="Arial"/>
            <w:szCs w:val="21"/>
            <w:rPrChange w:id="266" w:author="Gordon Lee" w:date="2017-03-12T16:13:00Z">
              <w:rPr>
                <w:rFonts w:ascii="Times New Roman" w:hAnsi="Times New Roman" w:cs="Times New Roman"/>
                <w:sz w:val="20"/>
                <w:szCs w:val="20"/>
              </w:rPr>
            </w:rPrChange>
          </w:rPr>
          <w:t xml:space="preserve">Game Name: </w:t>
        </w:r>
        <w:r w:rsidRPr="00AF04C0">
          <w:rPr>
            <w:rFonts w:ascii="Arial" w:hAnsi="Arial" w:cs="Arial"/>
            <w:b/>
            <w:szCs w:val="21"/>
            <w:rPrChange w:id="267" w:author="Gordon Lee" w:date="2017-03-12T16:13:00Z">
              <w:rPr>
                <w:rFonts w:ascii="Times New Roman" w:hAnsi="Times New Roman" w:cs="Times New Roman"/>
                <w:b/>
                <w:sz w:val="20"/>
                <w:szCs w:val="20"/>
              </w:rPr>
            </w:rPrChange>
          </w:rPr>
          <w:t>“Catch Garbage”</w:t>
        </w:r>
        <w:r w:rsidRPr="00AF04C0">
          <w:rPr>
            <w:rFonts w:ascii="Arial" w:hAnsi="Arial" w:cs="Arial"/>
            <w:szCs w:val="21"/>
            <w:rPrChange w:id="268" w:author="Gordon Lee" w:date="2017-03-12T16:13:00Z">
              <w:rPr>
                <w:rFonts w:ascii="Times New Roman" w:hAnsi="Times New Roman" w:cs="Times New Roman"/>
                <w:sz w:val="20"/>
                <w:szCs w:val="20"/>
              </w:rPr>
            </w:rPrChange>
          </w:rPr>
          <w:t xml:space="preserve"> </w:t>
        </w:r>
        <w:r w:rsidRPr="00AF04C0">
          <w:rPr>
            <w:rFonts w:ascii="Arial" w:hAnsi="Arial" w:cs="Arial"/>
            <w:szCs w:val="21"/>
            <w:rPrChange w:id="269" w:author="Gordon Lee" w:date="2017-03-12T16:13:00Z">
              <w:rPr>
                <w:rFonts w:ascii="Times New Roman" w:hAnsi="Times New Roman" w:cs="Times New Roman"/>
                <w:sz w:val="20"/>
                <w:szCs w:val="20"/>
              </w:rPr>
            </w:rPrChange>
          </w:rPr>
          <w:t>Oct 2016</w:t>
        </w:r>
      </w:ins>
    </w:p>
    <w:p w:rsidR="00A259CE" w:rsidRPr="00AF04C0" w:rsidRDefault="00A259CE" w:rsidP="00A259CE">
      <w:pPr>
        <w:spacing w:line="260" w:lineRule="exact"/>
        <w:rPr>
          <w:ins w:id="270" w:author="Gordon Lee" w:date="2017-03-12T15:17:00Z"/>
          <w:rFonts w:ascii="Arial" w:hAnsi="Arial" w:cs="Arial"/>
          <w:szCs w:val="21"/>
          <w:rPrChange w:id="271" w:author="Gordon Lee" w:date="2017-03-12T16:13:00Z">
            <w:rPr>
              <w:ins w:id="272" w:author="Gordon Lee" w:date="2017-03-12T15:17:00Z"/>
              <w:rFonts w:ascii="Times New Roman" w:hAnsi="Times New Roman" w:cs="Times New Roman"/>
              <w:sz w:val="20"/>
              <w:szCs w:val="20"/>
            </w:rPr>
          </w:rPrChange>
        </w:rPr>
      </w:pPr>
      <w:ins w:id="273" w:author="Gordon Lee" w:date="2017-03-12T15:17:00Z">
        <w:r w:rsidRPr="00AF04C0">
          <w:rPr>
            <w:rFonts w:ascii="Arial" w:hAnsi="Arial" w:cs="Arial"/>
            <w:szCs w:val="21"/>
            <w:rPrChange w:id="274" w:author="Gordon Lee" w:date="2017-03-12T16:13:00Z">
              <w:rPr>
                <w:rFonts w:ascii="Times New Roman" w:hAnsi="Times New Roman" w:cs="Times New Roman"/>
                <w:sz w:val="20"/>
                <w:szCs w:val="20"/>
              </w:rPr>
            </w:rPrChange>
          </w:rPr>
          <w:t>Roles:</w:t>
        </w:r>
      </w:ins>
    </w:p>
    <w:p w:rsidR="00A259CE" w:rsidRPr="00AF04C0" w:rsidRDefault="00A259CE" w:rsidP="00A259CE">
      <w:pPr>
        <w:spacing w:line="260" w:lineRule="exact"/>
        <w:rPr>
          <w:ins w:id="275" w:author="Gordon Lee" w:date="2017-03-12T15:17:00Z"/>
          <w:rFonts w:ascii="Arial" w:hAnsi="Arial" w:cs="Arial"/>
          <w:szCs w:val="21"/>
          <w:rPrChange w:id="276" w:author="Gordon Lee" w:date="2017-03-12T16:13:00Z">
            <w:rPr>
              <w:ins w:id="277" w:author="Gordon Lee" w:date="2017-03-12T15:17:00Z"/>
              <w:rFonts w:ascii="Times New Roman" w:hAnsi="Times New Roman" w:cs="Times New Roman"/>
              <w:sz w:val="20"/>
              <w:szCs w:val="20"/>
            </w:rPr>
          </w:rPrChange>
        </w:rPr>
      </w:pPr>
      <w:ins w:id="278" w:author="Gordon Lee" w:date="2017-03-12T15:17:00Z">
        <w:r w:rsidRPr="00AF04C0">
          <w:rPr>
            <w:rFonts w:ascii="Arial" w:hAnsi="Arial" w:cs="Arial"/>
            <w:szCs w:val="21"/>
            <w:rPrChange w:id="279" w:author="Gordon Lee" w:date="2017-03-12T16:13:00Z">
              <w:rPr>
                <w:rFonts w:ascii="Times New Roman" w:hAnsi="Times New Roman" w:cs="Times New Roman"/>
                <w:sz w:val="20"/>
                <w:szCs w:val="20"/>
              </w:rPr>
            </w:rPrChange>
          </w:rPr>
          <w:t>Languages: C#</w:t>
        </w:r>
      </w:ins>
    </w:p>
    <w:p w:rsidR="00023CD7" w:rsidRPr="00AF04C0" w:rsidRDefault="00A259CE" w:rsidP="00023CD7">
      <w:pPr>
        <w:spacing w:line="260" w:lineRule="exact"/>
        <w:rPr>
          <w:ins w:id="280" w:author="Gordon Lee" w:date="2017-03-12T15:15:00Z"/>
          <w:rFonts w:ascii="Arial" w:hAnsi="Arial" w:cs="Arial"/>
          <w:szCs w:val="21"/>
          <w:rPrChange w:id="281" w:author="Gordon Lee" w:date="2017-03-12T16:13:00Z">
            <w:rPr>
              <w:ins w:id="282" w:author="Gordon Lee" w:date="2017-03-12T15:15:00Z"/>
              <w:rFonts w:ascii="Times New Roman" w:hAnsi="Times New Roman" w:cs="Times New Roman"/>
              <w:sz w:val="20"/>
              <w:szCs w:val="20"/>
            </w:rPr>
          </w:rPrChange>
        </w:rPr>
      </w:pPr>
      <w:ins w:id="283" w:author="Gordon Lee" w:date="2017-03-12T15:17:00Z">
        <w:r w:rsidRPr="00AF04C0">
          <w:rPr>
            <w:rFonts w:ascii="Arial" w:hAnsi="Arial" w:cs="Arial"/>
            <w:szCs w:val="21"/>
            <w:rPrChange w:id="284" w:author="Gordon Lee" w:date="2017-03-12T16:13:00Z">
              <w:rPr>
                <w:rFonts w:ascii="Times New Roman" w:hAnsi="Times New Roman" w:cs="Times New Roman"/>
                <w:sz w:val="20"/>
                <w:szCs w:val="20"/>
              </w:rPr>
            </w:rPrChange>
          </w:rPr>
          <w:t xml:space="preserve">Misc: </w:t>
        </w:r>
      </w:ins>
      <w:ins w:id="285" w:author="Gordon Lee" w:date="2017-03-12T16:04:00Z">
        <w:r w:rsidR="00AF04C0" w:rsidRPr="00AF04C0">
          <w:rPr>
            <w:rFonts w:ascii="Arial" w:hAnsi="Arial" w:cs="Arial"/>
            <w:szCs w:val="21"/>
            <w:rPrChange w:id="286" w:author="Gordon Lee" w:date="2017-03-12T16:13:00Z">
              <w:rPr>
                <w:rFonts w:ascii="Times New Roman" w:hAnsi="Times New Roman" w:cs="Times New Roman"/>
                <w:sz w:val="20"/>
                <w:szCs w:val="20"/>
              </w:rPr>
            </w:rPrChange>
          </w:rPr>
          <w:t>S</w:t>
        </w:r>
      </w:ins>
      <w:ins w:id="287" w:author="Gordon Lee" w:date="2017-03-12T15:15:00Z">
        <w:r w:rsidR="00023CD7" w:rsidRPr="00AF04C0">
          <w:rPr>
            <w:rFonts w:ascii="Arial" w:hAnsi="Arial" w:cs="Arial"/>
            <w:szCs w:val="21"/>
            <w:rPrChange w:id="288" w:author="Gordon Lee" w:date="2017-03-12T16:13:00Z">
              <w:rPr>
                <w:rFonts w:ascii="Times New Roman" w:hAnsi="Times New Roman" w:cs="Times New Roman"/>
                <w:sz w:val="20"/>
                <w:szCs w:val="20"/>
              </w:rPr>
            </w:rPrChange>
          </w:rPr>
          <w:t>ingle player game</w:t>
        </w:r>
      </w:ins>
      <w:ins w:id="289" w:author="Gordon Lee" w:date="2017-03-12T16:04:00Z">
        <w:r w:rsidR="00AF04C0" w:rsidRPr="00AF04C0">
          <w:rPr>
            <w:rFonts w:ascii="Arial" w:hAnsi="Arial" w:cs="Arial"/>
            <w:szCs w:val="21"/>
            <w:rPrChange w:id="290" w:author="Gordon Lee" w:date="2017-03-12T16:13:00Z">
              <w:rPr>
                <w:rFonts w:ascii="Times New Roman" w:hAnsi="Times New Roman" w:cs="Times New Roman"/>
                <w:sz w:val="20"/>
                <w:szCs w:val="20"/>
              </w:rPr>
            </w:rPrChange>
          </w:rPr>
          <w:t xml:space="preserve"> for Game Studio course</w:t>
        </w:r>
      </w:ins>
      <w:ins w:id="291" w:author="Gordon Lee" w:date="2017-03-12T15:15:00Z">
        <w:r w:rsidR="00023CD7" w:rsidRPr="00AF04C0">
          <w:rPr>
            <w:rFonts w:ascii="Arial" w:hAnsi="Arial" w:cs="Arial"/>
            <w:szCs w:val="21"/>
            <w:rPrChange w:id="292" w:author="Gordon Lee" w:date="2017-03-12T16:13:00Z">
              <w:rPr>
                <w:rFonts w:ascii="Times New Roman" w:hAnsi="Times New Roman" w:cs="Times New Roman"/>
                <w:sz w:val="20"/>
                <w:szCs w:val="20"/>
              </w:rPr>
            </w:rPrChange>
          </w:rPr>
          <w:t xml:space="preserve">. This game comes with a simple idea of "Garbage Classification" and different workers for their corresponding jobs. </w:t>
        </w:r>
      </w:ins>
      <w:ins w:id="293" w:author="Gordon Lee" w:date="2017-03-12T16:05:00Z">
        <w:r w:rsidR="00AF04C0" w:rsidRPr="00AF04C0">
          <w:rPr>
            <w:rFonts w:ascii="Arial" w:hAnsi="Arial" w:cs="Arial"/>
            <w:szCs w:val="21"/>
            <w:rPrChange w:id="294" w:author="Gordon Lee" w:date="2017-03-12T16:13:00Z">
              <w:rPr>
                <w:rFonts w:ascii="Times New Roman" w:hAnsi="Times New Roman" w:cs="Times New Roman"/>
                <w:sz w:val="20"/>
                <w:szCs w:val="20"/>
              </w:rPr>
            </w:rPrChange>
          </w:rPr>
          <w:t xml:space="preserve">Player </w:t>
        </w:r>
      </w:ins>
      <w:ins w:id="295" w:author="Gordon Lee" w:date="2017-03-12T15:15:00Z">
        <w:r w:rsidR="00023CD7" w:rsidRPr="00AF04C0">
          <w:rPr>
            <w:rFonts w:ascii="Arial" w:hAnsi="Arial" w:cs="Arial"/>
            <w:szCs w:val="21"/>
            <w:rPrChange w:id="296" w:author="Gordon Lee" w:date="2017-03-12T16:13:00Z">
              <w:rPr>
                <w:rFonts w:ascii="Times New Roman" w:hAnsi="Times New Roman" w:cs="Times New Roman"/>
                <w:sz w:val="20"/>
                <w:szCs w:val="20"/>
              </w:rPr>
            </w:rPrChange>
          </w:rPr>
          <w:t>control</w:t>
        </w:r>
      </w:ins>
      <w:ins w:id="297" w:author="Gordon Lee" w:date="2017-03-12T16:05:00Z">
        <w:r w:rsidR="00AF04C0" w:rsidRPr="00AF04C0">
          <w:rPr>
            <w:rFonts w:ascii="Arial" w:hAnsi="Arial" w:cs="Arial"/>
            <w:szCs w:val="21"/>
            <w:rPrChange w:id="298" w:author="Gordon Lee" w:date="2017-03-12T16:13:00Z">
              <w:rPr>
                <w:rFonts w:ascii="Times New Roman" w:hAnsi="Times New Roman" w:cs="Times New Roman"/>
                <w:sz w:val="20"/>
                <w:szCs w:val="20"/>
              </w:rPr>
            </w:rPrChange>
          </w:rPr>
          <w:t>s</w:t>
        </w:r>
      </w:ins>
      <w:ins w:id="299" w:author="Gordon Lee" w:date="2017-03-12T15:15:00Z">
        <w:r w:rsidR="00023CD7" w:rsidRPr="00AF04C0">
          <w:rPr>
            <w:rFonts w:ascii="Arial" w:hAnsi="Arial" w:cs="Arial"/>
            <w:szCs w:val="21"/>
            <w:rPrChange w:id="300" w:author="Gordon Lee" w:date="2017-03-12T16:13:00Z">
              <w:rPr>
                <w:rFonts w:ascii="Times New Roman" w:hAnsi="Times New Roman" w:cs="Times New Roman"/>
                <w:sz w:val="20"/>
                <w:szCs w:val="20"/>
              </w:rPr>
            </w:rPrChange>
          </w:rPr>
          <w:t xml:space="preserve"> 3 </w:t>
        </w:r>
      </w:ins>
      <w:ins w:id="301" w:author="Gordon Lee" w:date="2017-03-12T16:05:00Z">
        <w:r w:rsidR="00AF04C0" w:rsidRPr="00AF04C0">
          <w:rPr>
            <w:rFonts w:ascii="Arial" w:hAnsi="Arial" w:cs="Arial"/>
            <w:szCs w:val="21"/>
            <w:rPrChange w:id="302" w:author="Gordon Lee" w:date="2017-03-12T16:13:00Z">
              <w:rPr>
                <w:rFonts w:ascii="Times New Roman" w:hAnsi="Times New Roman" w:cs="Times New Roman"/>
                <w:sz w:val="20"/>
                <w:szCs w:val="20"/>
              </w:rPr>
            </w:rPrChange>
          </w:rPr>
          <w:t xml:space="preserve">different </w:t>
        </w:r>
      </w:ins>
      <w:ins w:id="303" w:author="Gordon Lee" w:date="2017-03-12T15:15:00Z">
        <w:r w:rsidR="00023CD7" w:rsidRPr="00AF04C0">
          <w:rPr>
            <w:rFonts w:ascii="Arial" w:hAnsi="Arial" w:cs="Arial"/>
            <w:szCs w:val="21"/>
            <w:rPrChange w:id="304" w:author="Gordon Lee" w:date="2017-03-12T16:13:00Z">
              <w:rPr>
                <w:rFonts w:ascii="Times New Roman" w:hAnsi="Times New Roman" w:cs="Times New Roman"/>
                <w:sz w:val="20"/>
                <w:szCs w:val="20"/>
              </w:rPr>
            </w:rPrChange>
          </w:rPr>
          <w:t>characters at the same time</w:t>
        </w:r>
      </w:ins>
      <w:ins w:id="305" w:author="Gordon Lee" w:date="2017-03-12T16:05:00Z">
        <w:r w:rsidR="00AF04C0" w:rsidRPr="00AF04C0">
          <w:rPr>
            <w:rFonts w:ascii="Arial" w:hAnsi="Arial" w:cs="Arial"/>
            <w:szCs w:val="21"/>
            <w:rPrChange w:id="306" w:author="Gordon Lee" w:date="2017-03-12T16:13:00Z">
              <w:rPr>
                <w:rFonts w:ascii="Times New Roman" w:hAnsi="Times New Roman" w:cs="Times New Roman"/>
                <w:sz w:val="20"/>
                <w:szCs w:val="20"/>
              </w:rPr>
            </w:rPrChange>
          </w:rPr>
          <w:t xml:space="preserve"> (Recycle worker, firefighter, and </w:t>
        </w:r>
      </w:ins>
      <w:ins w:id="307" w:author="Gordon Lee" w:date="2017-03-12T16:06:00Z">
        <w:r w:rsidR="00AF04C0" w:rsidRPr="00AF04C0">
          <w:rPr>
            <w:rFonts w:ascii="Arial" w:hAnsi="Arial" w:cs="Arial"/>
            <w:szCs w:val="21"/>
            <w:rPrChange w:id="308" w:author="Gordon Lee" w:date="2017-03-12T16:13:00Z">
              <w:rPr>
                <w:rFonts w:ascii="Times New Roman" w:hAnsi="Times New Roman" w:cs="Times New Roman"/>
                <w:sz w:val="20"/>
                <w:szCs w:val="20"/>
              </w:rPr>
            </w:rPrChange>
          </w:rPr>
          <w:t>trash worker)</w:t>
        </w:r>
      </w:ins>
      <w:ins w:id="309" w:author="Gordon Lee" w:date="2017-03-12T15:15:00Z">
        <w:r w:rsidR="00023CD7" w:rsidRPr="00AF04C0">
          <w:rPr>
            <w:rFonts w:ascii="Arial" w:hAnsi="Arial" w:cs="Arial"/>
            <w:szCs w:val="21"/>
            <w:rPrChange w:id="310" w:author="Gordon Lee" w:date="2017-03-12T16:13:00Z">
              <w:rPr>
                <w:rFonts w:ascii="Times New Roman" w:hAnsi="Times New Roman" w:cs="Times New Roman"/>
                <w:sz w:val="20"/>
                <w:szCs w:val="20"/>
              </w:rPr>
            </w:rPrChange>
          </w:rPr>
          <w:t xml:space="preserve">. Each character can only </w:t>
        </w:r>
      </w:ins>
      <w:ins w:id="311" w:author="Gordon Lee" w:date="2017-03-12T16:06:00Z">
        <w:r w:rsidR="00AF04C0" w:rsidRPr="00AF04C0">
          <w:rPr>
            <w:rFonts w:ascii="Arial" w:hAnsi="Arial" w:cs="Arial"/>
            <w:szCs w:val="21"/>
            <w:rPrChange w:id="312" w:author="Gordon Lee" w:date="2017-03-12T16:13:00Z">
              <w:rPr>
                <w:rFonts w:ascii="Times New Roman" w:hAnsi="Times New Roman" w:cs="Times New Roman"/>
                <w:sz w:val="20"/>
                <w:szCs w:val="20"/>
              </w:rPr>
            </w:rPrChange>
          </w:rPr>
          <w:t xml:space="preserve">collect </w:t>
        </w:r>
      </w:ins>
      <w:ins w:id="313" w:author="Gordon Lee" w:date="2017-03-12T15:15:00Z">
        <w:r w:rsidR="00AF04C0" w:rsidRPr="00AF04C0">
          <w:rPr>
            <w:rFonts w:ascii="Arial" w:hAnsi="Arial" w:cs="Arial"/>
            <w:szCs w:val="21"/>
            <w:rPrChange w:id="314" w:author="Gordon Lee" w:date="2017-03-12T16:13:00Z">
              <w:rPr>
                <w:rFonts w:ascii="Times New Roman" w:hAnsi="Times New Roman" w:cs="Times New Roman"/>
                <w:sz w:val="20"/>
                <w:szCs w:val="20"/>
              </w:rPr>
            </w:rPrChange>
          </w:rPr>
          <w:t>garbage in his own category</w:t>
        </w:r>
      </w:ins>
      <w:ins w:id="315" w:author="Gordon Lee" w:date="2017-03-12T16:06:00Z">
        <w:r w:rsidR="00AF04C0" w:rsidRPr="00AF04C0">
          <w:rPr>
            <w:rFonts w:ascii="Arial" w:hAnsi="Arial" w:cs="Arial"/>
            <w:szCs w:val="21"/>
            <w:rPrChange w:id="316" w:author="Gordon Lee" w:date="2017-03-12T16:13:00Z">
              <w:rPr>
                <w:rFonts w:ascii="Times New Roman" w:hAnsi="Times New Roman" w:cs="Times New Roman"/>
                <w:sz w:val="20"/>
                <w:szCs w:val="20"/>
              </w:rPr>
            </w:rPrChange>
          </w:rPr>
          <w:t xml:space="preserve"> (i.e. </w:t>
        </w:r>
      </w:ins>
      <w:ins w:id="317" w:author="Gordon Lee" w:date="2017-03-12T15:15:00Z">
        <w:r w:rsidR="00023CD7" w:rsidRPr="00AF04C0">
          <w:rPr>
            <w:rFonts w:ascii="Arial" w:hAnsi="Arial" w:cs="Arial"/>
            <w:szCs w:val="21"/>
            <w:rPrChange w:id="318" w:author="Gordon Lee" w:date="2017-03-12T16:13:00Z">
              <w:rPr>
                <w:rFonts w:ascii="Times New Roman" w:hAnsi="Times New Roman" w:cs="Times New Roman"/>
                <w:sz w:val="20"/>
                <w:szCs w:val="20"/>
              </w:rPr>
            </w:rPrChange>
          </w:rPr>
          <w:t xml:space="preserve">Recycle worker can only catch bottle, meal box and daily paper. Trash worker </w:t>
        </w:r>
      </w:ins>
      <w:ins w:id="319" w:author="Gordon Lee" w:date="2017-03-12T16:06:00Z">
        <w:r w:rsidR="00AF04C0" w:rsidRPr="00AF04C0">
          <w:rPr>
            <w:rFonts w:ascii="Arial" w:hAnsi="Arial" w:cs="Arial"/>
            <w:szCs w:val="21"/>
            <w:rPrChange w:id="320" w:author="Gordon Lee" w:date="2017-03-12T16:13:00Z">
              <w:rPr>
                <w:rFonts w:ascii="Times New Roman" w:hAnsi="Times New Roman" w:cs="Times New Roman"/>
                <w:sz w:val="20"/>
                <w:szCs w:val="20"/>
              </w:rPr>
            </w:rPrChange>
          </w:rPr>
          <w:t xml:space="preserve">can collect </w:t>
        </w:r>
      </w:ins>
      <w:ins w:id="321" w:author="Gordon Lee" w:date="2017-03-12T15:15:00Z">
        <w:r w:rsidR="00023CD7" w:rsidRPr="00AF04C0">
          <w:rPr>
            <w:rFonts w:ascii="Arial" w:hAnsi="Arial" w:cs="Arial"/>
            <w:szCs w:val="21"/>
            <w:rPrChange w:id="322" w:author="Gordon Lee" w:date="2017-03-12T16:13:00Z">
              <w:rPr>
                <w:rFonts w:ascii="Times New Roman" w:hAnsi="Times New Roman" w:cs="Times New Roman"/>
                <w:sz w:val="20"/>
                <w:szCs w:val="20"/>
              </w:rPr>
            </w:rPrChange>
          </w:rPr>
          <w:t xml:space="preserve">catch socks, flower pot and banana peel. Firefighter is </w:t>
        </w:r>
      </w:ins>
      <w:ins w:id="323" w:author="Gordon Lee" w:date="2017-03-12T16:06:00Z">
        <w:r w:rsidR="00AF04C0" w:rsidRPr="00AF04C0">
          <w:rPr>
            <w:rFonts w:ascii="Arial" w:hAnsi="Arial" w:cs="Arial"/>
            <w:szCs w:val="21"/>
            <w:rPrChange w:id="324" w:author="Gordon Lee" w:date="2017-03-12T16:13:00Z">
              <w:rPr>
                <w:rFonts w:ascii="Times New Roman" w:hAnsi="Times New Roman" w:cs="Times New Roman"/>
                <w:sz w:val="20"/>
                <w:szCs w:val="20"/>
              </w:rPr>
            </w:rPrChange>
          </w:rPr>
          <w:t>responsible for</w:t>
        </w:r>
      </w:ins>
      <w:ins w:id="325" w:author="Gordon Lee" w:date="2017-03-12T15:15:00Z">
        <w:r w:rsidR="00023CD7" w:rsidRPr="00AF04C0">
          <w:rPr>
            <w:rFonts w:ascii="Arial" w:hAnsi="Arial" w:cs="Arial"/>
            <w:szCs w:val="21"/>
            <w:rPrChange w:id="326" w:author="Gordon Lee" w:date="2017-03-12T16:13:00Z">
              <w:rPr>
                <w:rFonts w:ascii="Times New Roman" w:hAnsi="Times New Roman" w:cs="Times New Roman"/>
                <w:sz w:val="20"/>
                <w:szCs w:val="20"/>
              </w:rPr>
            </w:rPrChange>
          </w:rPr>
          <w:t xml:space="preserve"> objects like bomb, </w:t>
        </w:r>
        <w:r w:rsidR="00AF04C0" w:rsidRPr="00AF04C0">
          <w:rPr>
            <w:rFonts w:ascii="Arial" w:hAnsi="Arial" w:cs="Arial"/>
            <w:szCs w:val="21"/>
            <w:rPrChange w:id="327" w:author="Gordon Lee" w:date="2017-03-12T16:13:00Z">
              <w:rPr>
                <w:rFonts w:ascii="Times New Roman" w:hAnsi="Times New Roman" w:cs="Times New Roman"/>
                <w:sz w:val="20"/>
                <w:szCs w:val="20"/>
              </w:rPr>
            </w:rPrChange>
          </w:rPr>
          <w:t>gas jar and chemical acid</w:t>
        </w:r>
      </w:ins>
      <w:ins w:id="328" w:author="Gordon Lee" w:date="2017-03-12T16:07:00Z">
        <w:r w:rsidR="00AF04C0" w:rsidRPr="00AF04C0">
          <w:rPr>
            <w:rFonts w:ascii="Arial" w:hAnsi="Arial" w:cs="Arial"/>
            <w:szCs w:val="21"/>
            <w:rPrChange w:id="329" w:author="Gordon Lee" w:date="2017-03-12T16:13:00Z">
              <w:rPr>
                <w:rFonts w:ascii="Times New Roman" w:hAnsi="Times New Roman" w:cs="Times New Roman"/>
                <w:sz w:val="20"/>
                <w:szCs w:val="20"/>
              </w:rPr>
            </w:rPrChange>
          </w:rPr>
          <w:t xml:space="preserve">). </w:t>
        </w:r>
      </w:ins>
    </w:p>
    <w:p w:rsidR="00023CD7" w:rsidRPr="00AF04C0" w:rsidRDefault="00A259CE" w:rsidP="00A259CE">
      <w:pPr>
        <w:spacing w:line="260" w:lineRule="exact"/>
        <w:rPr>
          <w:ins w:id="330" w:author="Gordon Lee" w:date="2017-03-12T15:15:00Z"/>
          <w:rFonts w:ascii="Arial" w:hAnsi="Arial" w:cs="Arial"/>
          <w:szCs w:val="21"/>
          <w:rPrChange w:id="331" w:author="Gordon Lee" w:date="2017-03-12T16:13:00Z">
            <w:rPr>
              <w:ins w:id="332" w:author="Gordon Lee" w:date="2017-03-12T15:15:00Z"/>
              <w:rFonts w:ascii="Times New Roman" w:hAnsi="Times New Roman" w:cs="Times New Roman"/>
              <w:sz w:val="20"/>
              <w:szCs w:val="20"/>
            </w:rPr>
          </w:rPrChange>
        </w:rPr>
        <w:pPrChange w:id="333" w:author="Gordon Lee" w:date="2017-03-12T15:17:00Z">
          <w:pPr>
            <w:spacing w:line="260" w:lineRule="exact"/>
            <w:ind w:firstLine="420"/>
          </w:pPr>
        </w:pPrChange>
      </w:pPr>
      <w:ins w:id="334" w:author="Gordon Lee" w:date="2017-03-12T15:17:00Z">
        <w:r w:rsidRPr="00AF04C0">
          <w:rPr>
            <w:rFonts w:ascii="Arial" w:hAnsi="Arial" w:cs="Arial"/>
            <w:szCs w:val="21"/>
            <w:rPrChange w:id="335" w:author="Gordon Lee" w:date="2017-03-12T16:13:00Z">
              <w:rPr>
                <w:rFonts w:ascii="Times New Roman" w:hAnsi="Times New Roman" w:cs="Times New Roman"/>
                <w:sz w:val="20"/>
                <w:szCs w:val="20"/>
              </w:rPr>
            </w:rPrChange>
          </w:rPr>
          <w:t>Game Link</w:t>
        </w:r>
      </w:ins>
      <w:ins w:id="336" w:author="Gordon Lee" w:date="2017-03-12T15:15:00Z">
        <w:r w:rsidR="00023CD7" w:rsidRPr="00AF04C0">
          <w:rPr>
            <w:rFonts w:ascii="Arial" w:hAnsi="Arial" w:cs="Arial"/>
            <w:szCs w:val="21"/>
            <w:rPrChange w:id="337" w:author="Gordon Lee" w:date="2017-03-12T16:13:00Z">
              <w:rPr>
                <w:rFonts w:ascii="Times New Roman" w:hAnsi="Times New Roman" w:cs="Times New Roman"/>
                <w:sz w:val="20"/>
                <w:szCs w:val="20"/>
              </w:rPr>
            </w:rPrChange>
          </w:rPr>
          <w:t>:</w:t>
        </w:r>
        <w:r w:rsidR="00023CD7" w:rsidRPr="00AF04C0">
          <w:rPr>
            <w:rFonts w:ascii="Arial" w:hAnsi="Arial" w:cs="Arial"/>
            <w:szCs w:val="21"/>
            <w:rPrChange w:id="338" w:author="Gordon Lee" w:date="2017-03-12T16:13:00Z">
              <w:rPr>
                <w:rFonts w:ascii="Times New Roman" w:hAnsi="Times New Roman" w:cs="Times New Roman" w:hint="eastAsia"/>
                <w:sz w:val="20"/>
                <w:szCs w:val="20"/>
              </w:rPr>
            </w:rPrChange>
          </w:rPr>
          <w:t xml:space="preserve"> </w:t>
        </w:r>
        <w:r w:rsidR="00023CD7" w:rsidRPr="00AF04C0">
          <w:rPr>
            <w:rFonts w:ascii="Arial" w:hAnsi="Arial" w:cs="Arial"/>
            <w:szCs w:val="21"/>
            <w:rPrChange w:id="339" w:author="Gordon Lee" w:date="2017-03-12T16:13:00Z">
              <w:rPr/>
            </w:rPrChange>
          </w:rPr>
          <w:fldChar w:fldCharType="begin"/>
        </w:r>
        <w:r w:rsidR="00023CD7" w:rsidRPr="00AF04C0">
          <w:rPr>
            <w:rFonts w:ascii="Arial" w:hAnsi="Arial" w:cs="Arial"/>
            <w:szCs w:val="21"/>
            <w:rPrChange w:id="340" w:author="Gordon Lee" w:date="2017-03-12T16:13:00Z">
              <w:rPr/>
            </w:rPrChange>
          </w:rPr>
          <w:instrText xml:space="preserve"> HYPERLINK "https://gordonlee.itch.io/catchgarbage" </w:instrText>
        </w:r>
        <w:r w:rsidR="00023CD7" w:rsidRPr="00AF04C0">
          <w:rPr>
            <w:rFonts w:ascii="Arial" w:hAnsi="Arial" w:cs="Arial"/>
            <w:szCs w:val="21"/>
            <w:rPrChange w:id="341" w:author="Gordon Lee" w:date="2017-03-12T16:13:00Z">
              <w:rPr/>
            </w:rPrChange>
          </w:rPr>
          <w:fldChar w:fldCharType="separate"/>
        </w:r>
        <w:r w:rsidR="00023CD7" w:rsidRPr="00AF04C0">
          <w:rPr>
            <w:rStyle w:val="a3"/>
            <w:rFonts w:ascii="Arial" w:hAnsi="Arial" w:cs="Arial"/>
            <w:szCs w:val="21"/>
            <w:rPrChange w:id="342" w:author="Gordon Lee" w:date="2017-03-12T16:13:00Z">
              <w:rPr>
                <w:rStyle w:val="a3"/>
                <w:rFonts w:ascii="Times New Roman" w:hAnsi="Times New Roman" w:cs="Times New Roman"/>
                <w:sz w:val="20"/>
                <w:szCs w:val="20"/>
              </w:rPr>
            </w:rPrChange>
          </w:rPr>
          <w:t>https://gordonlee.itch.io/catchgarbage</w:t>
        </w:r>
        <w:r w:rsidR="00023CD7" w:rsidRPr="00AF04C0">
          <w:rPr>
            <w:rStyle w:val="a3"/>
            <w:rFonts w:ascii="Arial" w:hAnsi="Arial" w:cs="Arial"/>
            <w:szCs w:val="21"/>
            <w:rPrChange w:id="343" w:author="Gordon Lee" w:date="2017-03-12T16:13:00Z">
              <w:rPr>
                <w:rStyle w:val="a3"/>
                <w:rFonts w:ascii="Times New Roman" w:hAnsi="Times New Roman" w:cs="Times New Roman"/>
                <w:sz w:val="20"/>
                <w:szCs w:val="20"/>
              </w:rPr>
            </w:rPrChange>
          </w:rPr>
          <w:fldChar w:fldCharType="end"/>
        </w:r>
      </w:ins>
    </w:p>
    <w:p w:rsidR="00023CD7" w:rsidRPr="00AF04C0" w:rsidRDefault="00023CD7" w:rsidP="00023CD7">
      <w:pPr>
        <w:spacing w:line="260" w:lineRule="exact"/>
        <w:rPr>
          <w:ins w:id="344" w:author="Gordon Lee" w:date="2017-03-12T15:15:00Z"/>
          <w:rFonts w:ascii="Arial" w:hAnsi="Arial" w:cs="Arial"/>
          <w:szCs w:val="21"/>
          <w:rPrChange w:id="345" w:author="Gordon Lee" w:date="2017-03-12T16:13:00Z">
            <w:rPr>
              <w:ins w:id="346" w:author="Gordon Lee" w:date="2017-03-12T15:15:00Z"/>
              <w:rFonts w:ascii="Times New Roman" w:hAnsi="Times New Roman" w:cs="Times New Roman"/>
              <w:sz w:val="20"/>
              <w:szCs w:val="20"/>
            </w:rPr>
          </w:rPrChange>
        </w:rPr>
      </w:pPr>
    </w:p>
    <w:p w:rsidR="00A259CE" w:rsidRPr="00AF04C0" w:rsidRDefault="00A259CE" w:rsidP="00A259CE">
      <w:pPr>
        <w:spacing w:line="260" w:lineRule="exact"/>
        <w:rPr>
          <w:ins w:id="347" w:author="Gordon Lee" w:date="2017-03-12T15:17:00Z"/>
          <w:rFonts w:ascii="Arial" w:hAnsi="Arial" w:cs="Arial"/>
          <w:b/>
          <w:szCs w:val="21"/>
          <w:rPrChange w:id="348" w:author="Gordon Lee" w:date="2017-03-12T16:13:00Z">
            <w:rPr>
              <w:ins w:id="349" w:author="Gordon Lee" w:date="2017-03-12T15:17:00Z"/>
              <w:rFonts w:ascii="Times New Roman" w:hAnsi="Times New Roman" w:cs="Times New Roman" w:hint="eastAsia"/>
              <w:b/>
              <w:sz w:val="20"/>
              <w:szCs w:val="20"/>
            </w:rPr>
          </w:rPrChange>
        </w:rPr>
      </w:pPr>
      <w:ins w:id="350" w:author="Gordon Lee" w:date="2017-03-12T15:17:00Z">
        <w:r w:rsidRPr="00AF04C0">
          <w:rPr>
            <w:rFonts w:ascii="Arial" w:hAnsi="Arial" w:cs="Arial"/>
            <w:szCs w:val="21"/>
            <w:rPrChange w:id="351" w:author="Gordon Lee" w:date="2017-03-12T16:13:00Z">
              <w:rPr>
                <w:rFonts w:ascii="Times New Roman" w:hAnsi="Times New Roman" w:cs="Times New Roman"/>
                <w:sz w:val="20"/>
                <w:szCs w:val="20"/>
              </w:rPr>
            </w:rPrChange>
          </w:rPr>
          <w:t xml:space="preserve">Game Name: </w:t>
        </w:r>
      </w:ins>
      <w:ins w:id="352" w:author="Gordon Lee" w:date="2017-03-12T15:18:00Z">
        <w:r w:rsidRPr="00AF04C0">
          <w:rPr>
            <w:rFonts w:ascii="Arial" w:hAnsi="Arial" w:cs="Arial"/>
            <w:b/>
            <w:szCs w:val="21"/>
            <w:rPrChange w:id="353" w:author="Gordon Lee" w:date="2017-03-12T16:13:00Z">
              <w:rPr>
                <w:rFonts w:ascii="Times New Roman" w:hAnsi="Times New Roman" w:cs="Times New Roman"/>
                <w:b/>
                <w:sz w:val="20"/>
                <w:szCs w:val="20"/>
              </w:rPr>
            </w:rPrChange>
          </w:rPr>
          <w:t>“Treasure”</w:t>
        </w:r>
        <w:r w:rsidRPr="00AF04C0">
          <w:rPr>
            <w:rFonts w:ascii="Arial" w:hAnsi="Arial" w:cs="Arial"/>
            <w:szCs w:val="21"/>
            <w:rPrChange w:id="354" w:author="Gordon Lee" w:date="2017-03-12T16:13:00Z">
              <w:rPr>
                <w:rFonts w:ascii="Times New Roman" w:hAnsi="Times New Roman" w:cs="Times New Roman"/>
                <w:sz w:val="20"/>
                <w:szCs w:val="20"/>
              </w:rPr>
            </w:rPrChange>
          </w:rPr>
          <w:t xml:space="preserve"> </w:t>
        </w:r>
        <w:r w:rsidRPr="00AF04C0">
          <w:rPr>
            <w:rFonts w:ascii="Arial" w:hAnsi="Arial" w:cs="Arial"/>
            <w:szCs w:val="21"/>
            <w:rPrChange w:id="355" w:author="Gordon Lee" w:date="2017-03-12T16:13:00Z">
              <w:rPr>
                <w:rFonts w:ascii="Times New Roman" w:hAnsi="Times New Roman" w:cs="Times New Roman"/>
                <w:sz w:val="20"/>
                <w:szCs w:val="20"/>
              </w:rPr>
            </w:rPrChange>
          </w:rPr>
          <w:t>Sep 2016</w:t>
        </w:r>
      </w:ins>
    </w:p>
    <w:p w:rsidR="00A259CE" w:rsidRPr="00AF04C0" w:rsidRDefault="00A259CE" w:rsidP="00A259CE">
      <w:pPr>
        <w:spacing w:line="260" w:lineRule="exact"/>
        <w:rPr>
          <w:ins w:id="356" w:author="Gordon Lee" w:date="2017-03-12T15:17:00Z"/>
          <w:rFonts w:ascii="Arial" w:hAnsi="Arial" w:cs="Arial"/>
          <w:szCs w:val="21"/>
          <w:rPrChange w:id="357" w:author="Gordon Lee" w:date="2017-03-12T16:13:00Z">
            <w:rPr>
              <w:ins w:id="358" w:author="Gordon Lee" w:date="2017-03-12T15:17:00Z"/>
              <w:rFonts w:ascii="Times New Roman" w:hAnsi="Times New Roman" w:cs="Times New Roman"/>
              <w:sz w:val="20"/>
              <w:szCs w:val="20"/>
            </w:rPr>
          </w:rPrChange>
        </w:rPr>
      </w:pPr>
      <w:ins w:id="359" w:author="Gordon Lee" w:date="2017-03-12T15:17:00Z">
        <w:r w:rsidRPr="00AF04C0">
          <w:rPr>
            <w:rFonts w:ascii="Arial" w:hAnsi="Arial" w:cs="Arial"/>
            <w:szCs w:val="21"/>
            <w:rPrChange w:id="360" w:author="Gordon Lee" w:date="2017-03-12T16:13:00Z">
              <w:rPr>
                <w:rFonts w:ascii="Times New Roman" w:hAnsi="Times New Roman" w:cs="Times New Roman"/>
                <w:sz w:val="20"/>
                <w:szCs w:val="20"/>
              </w:rPr>
            </w:rPrChange>
          </w:rPr>
          <w:t>Roles:</w:t>
        </w:r>
      </w:ins>
    </w:p>
    <w:p w:rsidR="00A259CE" w:rsidRPr="00AF04C0" w:rsidRDefault="00A259CE" w:rsidP="00A259CE">
      <w:pPr>
        <w:spacing w:line="260" w:lineRule="exact"/>
        <w:rPr>
          <w:ins w:id="361" w:author="Gordon Lee" w:date="2017-03-12T15:17:00Z"/>
          <w:rFonts w:ascii="Arial" w:hAnsi="Arial" w:cs="Arial"/>
          <w:szCs w:val="21"/>
          <w:rPrChange w:id="362" w:author="Gordon Lee" w:date="2017-03-12T16:13:00Z">
            <w:rPr>
              <w:ins w:id="363" w:author="Gordon Lee" w:date="2017-03-12T15:17:00Z"/>
              <w:rFonts w:ascii="Times New Roman" w:hAnsi="Times New Roman" w:cs="Times New Roman"/>
              <w:sz w:val="20"/>
              <w:szCs w:val="20"/>
            </w:rPr>
          </w:rPrChange>
        </w:rPr>
      </w:pPr>
      <w:ins w:id="364" w:author="Gordon Lee" w:date="2017-03-12T15:17:00Z">
        <w:r w:rsidRPr="00AF04C0">
          <w:rPr>
            <w:rFonts w:ascii="Arial" w:hAnsi="Arial" w:cs="Arial"/>
            <w:szCs w:val="21"/>
            <w:rPrChange w:id="365" w:author="Gordon Lee" w:date="2017-03-12T16:13:00Z">
              <w:rPr>
                <w:rFonts w:ascii="Times New Roman" w:hAnsi="Times New Roman" w:cs="Times New Roman"/>
                <w:sz w:val="20"/>
                <w:szCs w:val="20"/>
              </w:rPr>
            </w:rPrChange>
          </w:rPr>
          <w:t>Languages: C#</w:t>
        </w:r>
      </w:ins>
    </w:p>
    <w:p w:rsidR="00023CD7" w:rsidRPr="00AF04C0" w:rsidRDefault="00A259CE" w:rsidP="00023CD7">
      <w:pPr>
        <w:spacing w:line="260" w:lineRule="exact"/>
        <w:rPr>
          <w:ins w:id="366" w:author="Gordon Lee" w:date="2017-03-12T15:15:00Z"/>
          <w:rFonts w:ascii="Arial" w:hAnsi="Arial" w:cs="Arial"/>
          <w:szCs w:val="21"/>
          <w:rPrChange w:id="367" w:author="Gordon Lee" w:date="2017-03-12T16:13:00Z">
            <w:rPr>
              <w:ins w:id="368" w:author="Gordon Lee" w:date="2017-03-12T15:15:00Z"/>
              <w:rFonts w:ascii="Times New Roman" w:hAnsi="Times New Roman" w:cs="Times New Roman"/>
              <w:sz w:val="20"/>
              <w:szCs w:val="20"/>
            </w:rPr>
          </w:rPrChange>
        </w:rPr>
      </w:pPr>
      <w:ins w:id="369" w:author="Gordon Lee" w:date="2017-03-12T15:17:00Z">
        <w:r w:rsidRPr="00AF04C0">
          <w:rPr>
            <w:rFonts w:ascii="Arial" w:hAnsi="Arial" w:cs="Arial"/>
            <w:szCs w:val="21"/>
            <w:rPrChange w:id="370" w:author="Gordon Lee" w:date="2017-03-12T16:13:00Z">
              <w:rPr>
                <w:rFonts w:ascii="Times New Roman" w:hAnsi="Times New Roman" w:cs="Times New Roman"/>
                <w:sz w:val="20"/>
                <w:szCs w:val="20"/>
              </w:rPr>
            </w:rPrChange>
          </w:rPr>
          <w:t xml:space="preserve">Misc: </w:t>
        </w:r>
      </w:ins>
      <w:ins w:id="371" w:author="Gordon Lee" w:date="2017-03-12T16:07:00Z">
        <w:r w:rsidR="00AF04C0" w:rsidRPr="00AF04C0">
          <w:rPr>
            <w:rFonts w:ascii="Arial" w:hAnsi="Arial" w:cs="Arial"/>
            <w:szCs w:val="21"/>
            <w:rPrChange w:id="372" w:author="Gordon Lee" w:date="2017-03-12T16:13:00Z">
              <w:rPr>
                <w:rFonts w:ascii="Times New Roman" w:hAnsi="Times New Roman" w:cs="Times New Roman"/>
                <w:b/>
                <w:sz w:val="20"/>
                <w:szCs w:val="20"/>
              </w:rPr>
            </w:rPrChange>
          </w:rPr>
          <w:t>Single</w:t>
        </w:r>
      </w:ins>
      <w:ins w:id="373" w:author="Gordon Lee" w:date="2017-03-12T15:15:00Z">
        <w:r w:rsidR="00023CD7" w:rsidRPr="00AF04C0">
          <w:rPr>
            <w:rFonts w:ascii="Arial" w:hAnsi="Arial" w:cs="Arial"/>
            <w:szCs w:val="21"/>
            <w:rPrChange w:id="374" w:author="Gordon Lee" w:date="2017-03-12T16:13:00Z">
              <w:rPr>
                <w:rFonts w:ascii="Times New Roman" w:hAnsi="Times New Roman" w:cs="Times New Roman"/>
                <w:sz w:val="20"/>
                <w:szCs w:val="20"/>
              </w:rPr>
            </w:rPrChange>
          </w:rPr>
          <w:t xml:space="preserve"> </w:t>
        </w:r>
      </w:ins>
      <w:ins w:id="375" w:author="Gordon Lee" w:date="2017-03-12T16:07:00Z">
        <w:r w:rsidR="00AF04C0" w:rsidRPr="00AF04C0">
          <w:rPr>
            <w:rFonts w:ascii="Arial" w:hAnsi="Arial" w:cs="Arial"/>
            <w:szCs w:val="21"/>
            <w:rPrChange w:id="376" w:author="Gordon Lee" w:date="2017-03-12T16:13:00Z">
              <w:rPr>
                <w:rFonts w:ascii="Times New Roman" w:hAnsi="Times New Roman" w:cs="Times New Roman"/>
                <w:sz w:val="20"/>
                <w:szCs w:val="20"/>
              </w:rPr>
            </w:rPrChange>
          </w:rPr>
          <w:t xml:space="preserve">player game, the “treasure” was </w:t>
        </w:r>
      </w:ins>
      <w:ins w:id="377" w:author="Gordon Lee" w:date="2017-03-12T15:15:00Z">
        <w:r w:rsidR="00023CD7" w:rsidRPr="00AF04C0">
          <w:rPr>
            <w:rFonts w:ascii="Arial" w:hAnsi="Arial" w:cs="Arial"/>
            <w:szCs w:val="21"/>
            <w:rPrChange w:id="378" w:author="Gordon Lee" w:date="2017-03-12T16:13:00Z">
              <w:rPr>
                <w:rFonts w:ascii="Times New Roman" w:hAnsi="Times New Roman" w:cs="Times New Roman"/>
                <w:sz w:val="20"/>
                <w:szCs w:val="20"/>
              </w:rPr>
            </w:rPrChange>
          </w:rPr>
          <w:t xml:space="preserve">robbed by a gang of barbarians. You, as a knight, are responsible for </w:t>
        </w:r>
      </w:ins>
      <w:ins w:id="379" w:author="Gordon Lee" w:date="2017-03-12T16:08:00Z">
        <w:r w:rsidR="00AF04C0" w:rsidRPr="00AF04C0">
          <w:rPr>
            <w:rFonts w:ascii="Arial" w:hAnsi="Arial" w:cs="Arial"/>
            <w:szCs w:val="21"/>
            <w:rPrChange w:id="380" w:author="Gordon Lee" w:date="2017-03-12T16:13:00Z">
              <w:rPr>
                <w:rFonts w:ascii="Times New Roman" w:hAnsi="Times New Roman" w:cs="Times New Roman"/>
                <w:sz w:val="20"/>
                <w:szCs w:val="20"/>
              </w:rPr>
            </w:rPrChange>
          </w:rPr>
          <w:t>getting</w:t>
        </w:r>
      </w:ins>
      <w:ins w:id="381" w:author="Gordon Lee" w:date="2017-03-12T15:15:00Z">
        <w:r w:rsidR="00023CD7" w:rsidRPr="00AF04C0">
          <w:rPr>
            <w:rFonts w:ascii="Arial" w:hAnsi="Arial" w:cs="Arial"/>
            <w:szCs w:val="21"/>
            <w:rPrChange w:id="382" w:author="Gordon Lee" w:date="2017-03-12T16:13:00Z">
              <w:rPr>
                <w:rFonts w:ascii="Times New Roman" w:hAnsi="Times New Roman" w:cs="Times New Roman"/>
                <w:sz w:val="20"/>
                <w:szCs w:val="20"/>
              </w:rPr>
            </w:rPrChange>
          </w:rPr>
          <w:t xml:space="preserve"> the Treasure </w:t>
        </w:r>
      </w:ins>
      <w:ins w:id="383" w:author="Gordon Lee" w:date="2017-03-12T16:08:00Z">
        <w:r w:rsidR="00AF04C0" w:rsidRPr="00AF04C0">
          <w:rPr>
            <w:rFonts w:ascii="Arial" w:hAnsi="Arial" w:cs="Arial"/>
            <w:szCs w:val="21"/>
            <w:rPrChange w:id="384" w:author="Gordon Lee" w:date="2017-03-12T16:13:00Z">
              <w:rPr>
                <w:rFonts w:ascii="Times New Roman" w:hAnsi="Times New Roman" w:cs="Times New Roman"/>
                <w:sz w:val="20"/>
                <w:szCs w:val="20"/>
              </w:rPr>
            </w:rPrChange>
          </w:rPr>
          <w:t>back</w:t>
        </w:r>
      </w:ins>
      <w:ins w:id="385" w:author="Gordon Lee" w:date="2017-03-12T15:15:00Z">
        <w:r w:rsidR="00023CD7" w:rsidRPr="00AF04C0">
          <w:rPr>
            <w:rFonts w:ascii="Arial" w:hAnsi="Arial" w:cs="Arial"/>
            <w:szCs w:val="21"/>
            <w:rPrChange w:id="386" w:author="Gordon Lee" w:date="2017-03-12T16:13:00Z">
              <w:rPr>
                <w:rFonts w:ascii="Times New Roman" w:hAnsi="Times New Roman" w:cs="Times New Roman"/>
                <w:sz w:val="20"/>
                <w:szCs w:val="20"/>
              </w:rPr>
            </w:rPrChange>
          </w:rPr>
          <w:t>. Get the Treasure back, the King is prepared to award</w:t>
        </w:r>
        <w:r w:rsidR="00AF04C0" w:rsidRPr="00AF04C0">
          <w:rPr>
            <w:rFonts w:ascii="Arial" w:hAnsi="Arial" w:cs="Arial"/>
            <w:szCs w:val="21"/>
            <w:rPrChange w:id="387" w:author="Gordon Lee" w:date="2017-03-12T16:13:00Z">
              <w:rPr>
                <w:rFonts w:ascii="Times New Roman" w:hAnsi="Times New Roman" w:cs="Times New Roman"/>
                <w:sz w:val="20"/>
                <w:szCs w:val="20"/>
              </w:rPr>
            </w:rPrChange>
          </w:rPr>
          <w:t xml:space="preserve"> you with the medal of Knight </w:t>
        </w:r>
      </w:ins>
      <w:ins w:id="388" w:author="Gordon Lee" w:date="2017-03-12T16:08:00Z">
        <w:r w:rsidR="00AF04C0" w:rsidRPr="00AF04C0">
          <w:rPr>
            <w:rFonts w:ascii="Arial" w:hAnsi="Arial" w:cs="Arial"/>
            <w:szCs w:val="21"/>
            <w:rPrChange w:id="389" w:author="Gordon Lee" w:date="2017-03-12T16:13:00Z">
              <w:rPr>
                <w:rFonts w:ascii="Times New Roman" w:hAnsi="Times New Roman" w:cs="Times New Roman"/>
                <w:sz w:val="20"/>
                <w:szCs w:val="20"/>
              </w:rPr>
            </w:rPrChange>
          </w:rPr>
          <w:t>on</w:t>
        </w:r>
      </w:ins>
      <w:ins w:id="390" w:author="Gordon Lee" w:date="2017-03-12T15:15:00Z">
        <w:r w:rsidR="00023CD7" w:rsidRPr="00AF04C0">
          <w:rPr>
            <w:rFonts w:ascii="Arial" w:hAnsi="Arial" w:cs="Arial"/>
            <w:szCs w:val="21"/>
            <w:rPrChange w:id="391" w:author="Gordon Lee" w:date="2017-03-12T16:13:00Z">
              <w:rPr>
                <w:rFonts w:ascii="Times New Roman" w:hAnsi="Times New Roman" w:cs="Times New Roman"/>
                <w:sz w:val="20"/>
                <w:szCs w:val="20"/>
              </w:rPr>
            </w:rPrChange>
          </w:rPr>
          <w:t xml:space="preserve"> your triumphant return.</w:t>
        </w:r>
      </w:ins>
    </w:p>
    <w:p w:rsidR="00023CD7" w:rsidRPr="00AF04C0" w:rsidRDefault="00A259CE" w:rsidP="00023CD7">
      <w:pPr>
        <w:spacing w:line="260" w:lineRule="exact"/>
        <w:rPr>
          <w:ins w:id="392" w:author="Gordon Lee" w:date="2017-03-12T15:15:00Z"/>
          <w:rFonts w:ascii="Arial" w:hAnsi="Arial" w:cs="Arial"/>
          <w:szCs w:val="21"/>
          <w:rPrChange w:id="393" w:author="Gordon Lee" w:date="2017-03-12T16:13:00Z">
            <w:rPr>
              <w:ins w:id="394" w:author="Gordon Lee" w:date="2017-03-12T15:15:00Z"/>
              <w:rFonts w:ascii="Times New Roman" w:hAnsi="Times New Roman" w:cs="Times New Roman"/>
              <w:sz w:val="20"/>
              <w:szCs w:val="20"/>
            </w:rPr>
          </w:rPrChange>
        </w:rPr>
      </w:pPr>
      <w:ins w:id="395" w:author="Gordon Lee" w:date="2017-03-12T15:18:00Z">
        <w:r w:rsidRPr="00AF04C0">
          <w:rPr>
            <w:rFonts w:ascii="Arial" w:hAnsi="Arial" w:cs="Arial"/>
            <w:szCs w:val="21"/>
            <w:rPrChange w:id="396" w:author="Gordon Lee" w:date="2017-03-12T16:13:00Z">
              <w:rPr>
                <w:rFonts w:ascii="Times New Roman" w:hAnsi="Times New Roman" w:cs="Times New Roman"/>
                <w:sz w:val="20"/>
                <w:szCs w:val="20"/>
              </w:rPr>
            </w:rPrChange>
          </w:rPr>
          <w:t>Game Link</w:t>
        </w:r>
      </w:ins>
      <w:ins w:id="397" w:author="Gordon Lee" w:date="2017-03-12T15:15:00Z">
        <w:r w:rsidR="00023CD7" w:rsidRPr="00AF04C0">
          <w:rPr>
            <w:rFonts w:ascii="Arial" w:hAnsi="Arial" w:cs="Arial"/>
            <w:szCs w:val="21"/>
            <w:rPrChange w:id="398" w:author="Gordon Lee" w:date="2017-03-12T16:13:00Z">
              <w:rPr>
                <w:rFonts w:ascii="Times New Roman" w:hAnsi="Times New Roman" w:cs="Times New Roman"/>
                <w:sz w:val="20"/>
                <w:szCs w:val="20"/>
              </w:rPr>
            </w:rPrChange>
          </w:rPr>
          <w:t xml:space="preserve">: </w:t>
        </w:r>
        <w:r w:rsidR="00023CD7" w:rsidRPr="00AF04C0">
          <w:rPr>
            <w:rFonts w:ascii="Arial" w:hAnsi="Arial" w:cs="Arial"/>
            <w:szCs w:val="21"/>
            <w:rPrChange w:id="399" w:author="Gordon Lee" w:date="2017-03-12T16:13:00Z">
              <w:rPr/>
            </w:rPrChange>
          </w:rPr>
          <w:fldChar w:fldCharType="begin"/>
        </w:r>
        <w:r w:rsidR="00023CD7" w:rsidRPr="00AF04C0">
          <w:rPr>
            <w:rFonts w:ascii="Arial" w:hAnsi="Arial" w:cs="Arial"/>
            <w:szCs w:val="21"/>
            <w:rPrChange w:id="400" w:author="Gordon Lee" w:date="2017-03-12T16:13:00Z">
              <w:rPr/>
            </w:rPrChange>
          </w:rPr>
          <w:instrText xml:space="preserve"> HYPERLINK "https://gordonlee.itch.io/treasure" </w:instrText>
        </w:r>
        <w:r w:rsidR="00023CD7" w:rsidRPr="00AF04C0">
          <w:rPr>
            <w:rFonts w:ascii="Arial" w:hAnsi="Arial" w:cs="Arial"/>
            <w:szCs w:val="21"/>
            <w:rPrChange w:id="401" w:author="Gordon Lee" w:date="2017-03-12T16:13:00Z">
              <w:rPr/>
            </w:rPrChange>
          </w:rPr>
          <w:fldChar w:fldCharType="separate"/>
        </w:r>
        <w:r w:rsidR="00023CD7" w:rsidRPr="00AF04C0">
          <w:rPr>
            <w:rStyle w:val="a3"/>
            <w:rFonts w:ascii="Arial" w:hAnsi="Arial" w:cs="Arial"/>
            <w:szCs w:val="21"/>
            <w:rPrChange w:id="402" w:author="Gordon Lee" w:date="2017-03-12T16:13:00Z">
              <w:rPr>
                <w:rStyle w:val="a3"/>
                <w:rFonts w:ascii="Times New Roman" w:hAnsi="Times New Roman" w:cs="Times New Roman"/>
                <w:sz w:val="20"/>
                <w:szCs w:val="20"/>
              </w:rPr>
            </w:rPrChange>
          </w:rPr>
          <w:t>https://gordonlee.itch.io/treasure</w:t>
        </w:r>
        <w:r w:rsidR="00023CD7" w:rsidRPr="00AF04C0">
          <w:rPr>
            <w:rStyle w:val="a3"/>
            <w:rFonts w:ascii="Arial" w:hAnsi="Arial" w:cs="Arial"/>
            <w:szCs w:val="21"/>
            <w:rPrChange w:id="403" w:author="Gordon Lee" w:date="2017-03-12T16:13:00Z">
              <w:rPr>
                <w:rStyle w:val="a3"/>
                <w:rFonts w:ascii="Times New Roman" w:hAnsi="Times New Roman" w:cs="Times New Roman"/>
                <w:sz w:val="20"/>
                <w:szCs w:val="20"/>
              </w:rPr>
            </w:rPrChange>
          </w:rPr>
          <w:fldChar w:fldCharType="end"/>
        </w:r>
      </w:ins>
    </w:p>
    <w:p w:rsidR="00023CD7" w:rsidRPr="00AF04C0" w:rsidRDefault="00023CD7" w:rsidP="00023CD7">
      <w:pPr>
        <w:spacing w:line="260" w:lineRule="exact"/>
        <w:rPr>
          <w:ins w:id="404" w:author="Gordon Lee" w:date="2017-03-12T15:15:00Z"/>
          <w:rFonts w:ascii="Arial" w:hAnsi="Arial" w:cs="Arial"/>
          <w:szCs w:val="21"/>
          <w:rPrChange w:id="405" w:author="Gordon Lee" w:date="2017-03-12T16:13:00Z">
            <w:rPr>
              <w:ins w:id="406" w:author="Gordon Lee" w:date="2017-03-12T15:15:00Z"/>
              <w:rFonts w:ascii="Times New Roman" w:hAnsi="Times New Roman" w:cs="Times New Roman"/>
              <w:sz w:val="20"/>
              <w:szCs w:val="20"/>
            </w:rPr>
          </w:rPrChange>
        </w:rPr>
      </w:pPr>
    </w:p>
    <w:p w:rsidR="00023CD7" w:rsidRPr="00AF04C0" w:rsidRDefault="00023CD7" w:rsidP="00023CD7">
      <w:pPr>
        <w:spacing w:line="260" w:lineRule="exact"/>
        <w:rPr>
          <w:ins w:id="407" w:author="Gordon Lee" w:date="2017-03-12T15:15:00Z"/>
          <w:rFonts w:ascii="Arial" w:hAnsi="Arial" w:cs="Arial"/>
          <w:b/>
          <w:szCs w:val="21"/>
          <w:rPrChange w:id="408" w:author="Gordon Lee" w:date="2017-03-12T16:13:00Z">
            <w:rPr>
              <w:ins w:id="409" w:author="Gordon Lee" w:date="2017-03-12T15:15:00Z"/>
              <w:rFonts w:ascii="Times New Roman" w:hAnsi="Times New Roman" w:cs="Times New Roman"/>
              <w:b/>
              <w:sz w:val="20"/>
              <w:szCs w:val="20"/>
            </w:rPr>
          </w:rPrChange>
        </w:rPr>
      </w:pPr>
      <w:ins w:id="410" w:author="Gordon Lee" w:date="2017-03-12T15:15:00Z">
        <w:r w:rsidRPr="00AF04C0">
          <w:rPr>
            <w:rFonts w:ascii="Arial" w:hAnsi="Arial" w:cs="Arial"/>
            <w:b/>
            <w:szCs w:val="21"/>
            <w:rPrChange w:id="411" w:author="Gordon Lee" w:date="2017-03-12T16:13:00Z">
              <w:rPr>
                <w:rFonts w:ascii="Times New Roman" w:hAnsi="Times New Roman" w:cs="Times New Roman"/>
                <w:b/>
                <w:sz w:val="20"/>
                <w:szCs w:val="20"/>
              </w:rPr>
            </w:rPrChange>
          </w:rPr>
          <w:t>Indie Game Demos</w:t>
        </w:r>
      </w:ins>
    </w:p>
    <w:p w:rsidR="00023CD7" w:rsidRPr="00AF04C0" w:rsidRDefault="00023CD7" w:rsidP="00A259CE">
      <w:pPr>
        <w:pStyle w:val="a4"/>
        <w:numPr>
          <w:ilvl w:val="0"/>
          <w:numId w:val="4"/>
        </w:numPr>
        <w:spacing w:line="260" w:lineRule="exact"/>
        <w:ind w:firstLineChars="0"/>
        <w:rPr>
          <w:ins w:id="412" w:author="Gordon Lee" w:date="2017-03-12T15:15:00Z"/>
          <w:rFonts w:ascii="Arial" w:hAnsi="Arial" w:cs="Arial"/>
          <w:szCs w:val="21"/>
          <w:rPrChange w:id="413" w:author="Gordon Lee" w:date="2017-03-12T16:13:00Z">
            <w:rPr>
              <w:ins w:id="414" w:author="Gordon Lee" w:date="2017-03-12T15:15:00Z"/>
            </w:rPr>
          </w:rPrChange>
        </w:rPr>
        <w:pPrChange w:id="415" w:author="Gordon Lee" w:date="2017-03-12T15:19:00Z">
          <w:pPr>
            <w:spacing w:line="260" w:lineRule="exact"/>
          </w:pPr>
        </w:pPrChange>
      </w:pPr>
      <w:ins w:id="416" w:author="Gordon Lee" w:date="2017-03-12T15:15:00Z">
        <w:r w:rsidRPr="00AF04C0">
          <w:rPr>
            <w:rFonts w:ascii="Arial" w:hAnsi="Arial" w:cs="Arial"/>
            <w:b/>
            <w:szCs w:val="21"/>
            <w:rPrChange w:id="417" w:author="Gordon Lee" w:date="2017-03-12T16:13:00Z">
              <w:rPr/>
            </w:rPrChange>
          </w:rPr>
          <w:t>“AfterDetonation Zombie Story”</w:t>
        </w:r>
      </w:ins>
      <w:ins w:id="418" w:author="Gordon Lee" w:date="2017-03-12T15:18:00Z">
        <w:r w:rsidR="00A259CE" w:rsidRPr="00AF04C0">
          <w:rPr>
            <w:rFonts w:ascii="Arial" w:hAnsi="Arial" w:cs="Arial"/>
            <w:szCs w:val="21"/>
            <w:rPrChange w:id="419" w:author="Gordon Lee" w:date="2017-03-12T16:13:00Z">
              <w:rPr/>
            </w:rPrChange>
          </w:rPr>
          <w:t xml:space="preserve">  </w:t>
        </w:r>
        <w:r w:rsidR="00A259CE" w:rsidRPr="00AF04C0">
          <w:rPr>
            <w:rFonts w:ascii="Arial" w:hAnsi="Arial" w:cs="Arial"/>
            <w:szCs w:val="21"/>
            <w:rPrChange w:id="420" w:author="Gordon Lee" w:date="2017-03-12T16:13:00Z">
              <w:rPr/>
            </w:rPrChange>
          </w:rPr>
          <w:t>Jan – May 2015</w:t>
        </w:r>
      </w:ins>
    </w:p>
    <w:p w:rsidR="00AF04C0" w:rsidRPr="00AF04C0" w:rsidRDefault="00AF04C0" w:rsidP="00AF04C0">
      <w:pPr>
        <w:pStyle w:val="a4"/>
        <w:numPr>
          <w:ilvl w:val="1"/>
          <w:numId w:val="4"/>
        </w:numPr>
        <w:spacing w:line="260" w:lineRule="exact"/>
        <w:ind w:firstLineChars="0"/>
        <w:rPr>
          <w:ins w:id="421" w:author="Gordon Lee" w:date="2017-03-12T16:12:00Z"/>
          <w:rFonts w:ascii="Arial" w:hAnsi="Arial" w:cs="Arial"/>
          <w:szCs w:val="21"/>
          <w:rPrChange w:id="422" w:author="Gordon Lee" w:date="2017-03-12T16:13:00Z">
            <w:rPr>
              <w:ins w:id="423" w:author="Gordon Lee" w:date="2017-03-12T16:12:00Z"/>
              <w:rFonts w:ascii="Times New Roman" w:hAnsi="Times New Roman" w:cs="Times New Roman"/>
              <w:sz w:val="20"/>
              <w:szCs w:val="20"/>
            </w:rPr>
          </w:rPrChange>
        </w:rPr>
        <w:pPrChange w:id="424" w:author="Gordon Lee" w:date="2017-03-12T16:12:00Z">
          <w:pPr>
            <w:spacing w:line="260" w:lineRule="exact"/>
          </w:pPr>
        </w:pPrChange>
      </w:pPr>
      <w:ins w:id="425" w:author="Gordon Lee" w:date="2017-03-12T16:11:00Z">
        <w:r w:rsidRPr="00AF04C0">
          <w:rPr>
            <w:rFonts w:ascii="Arial" w:hAnsi="Arial" w:cs="Arial"/>
            <w:szCs w:val="21"/>
            <w:rPrChange w:id="426" w:author="Gordon Lee" w:date="2017-03-12T16:13:00Z">
              <w:rPr>
                <w:rFonts w:ascii="Times New Roman" w:hAnsi="Times New Roman" w:cs="Times New Roman"/>
                <w:sz w:val="20"/>
                <w:szCs w:val="20"/>
              </w:rPr>
            </w:rPrChange>
          </w:rPr>
          <w:t xml:space="preserve">Single player game </w:t>
        </w:r>
        <w:r w:rsidRPr="00AF04C0">
          <w:rPr>
            <w:rFonts w:ascii="Arial" w:hAnsi="Arial" w:cs="Arial"/>
            <w:szCs w:val="21"/>
            <w:rPrChange w:id="427" w:author="Gordon Lee" w:date="2017-03-12T16:13:00Z">
              <w:rPr>
                <w:rFonts w:ascii="Times New Roman" w:hAnsi="Times New Roman" w:cs="Times New Roman"/>
                <w:sz w:val="20"/>
                <w:szCs w:val="20"/>
              </w:rPr>
            </w:rPrChange>
          </w:rPr>
          <w:t xml:space="preserve">designed and developed </w:t>
        </w:r>
        <w:r w:rsidRPr="00AF04C0">
          <w:rPr>
            <w:rFonts w:ascii="Arial" w:hAnsi="Arial" w:cs="Arial"/>
            <w:szCs w:val="21"/>
            <w:rPrChange w:id="428" w:author="Gordon Lee" w:date="2017-03-12T16:13:00Z">
              <w:rPr>
                <w:rFonts w:ascii="Times New Roman" w:hAnsi="Times New Roman" w:cs="Times New Roman"/>
                <w:sz w:val="20"/>
                <w:szCs w:val="20"/>
              </w:rPr>
            </w:rPrChange>
          </w:rPr>
          <w:t>in Unity3D and other 3D software, d</w:t>
        </w:r>
      </w:ins>
      <w:ins w:id="429" w:author="Gordon Lee" w:date="2017-03-12T15:15:00Z">
        <w:r w:rsidRPr="00AF04C0">
          <w:rPr>
            <w:rFonts w:ascii="Arial" w:hAnsi="Arial" w:cs="Arial"/>
            <w:szCs w:val="21"/>
            <w:rPrChange w:id="430" w:author="Gordon Lee" w:date="2017-03-12T16:13:00Z">
              <w:rPr>
                <w:rFonts w:ascii="Times New Roman" w:hAnsi="Times New Roman" w:cs="Times New Roman"/>
                <w:sz w:val="20"/>
                <w:szCs w:val="20"/>
              </w:rPr>
            </w:rPrChange>
          </w:rPr>
          <w:t xml:space="preserve">emo </w:t>
        </w:r>
      </w:ins>
      <w:ins w:id="431" w:author="Gordon Lee" w:date="2017-03-12T16:11:00Z">
        <w:r w:rsidRPr="00AF04C0">
          <w:rPr>
            <w:rFonts w:ascii="Arial" w:hAnsi="Arial" w:cs="Arial"/>
            <w:szCs w:val="21"/>
            <w:rPrChange w:id="432" w:author="Gordon Lee" w:date="2017-03-12T16:13:00Z">
              <w:rPr>
                <w:rFonts w:ascii="Times New Roman" w:hAnsi="Times New Roman" w:cs="Times New Roman"/>
                <w:sz w:val="20"/>
                <w:szCs w:val="20"/>
              </w:rPr>
            </w:rPrChange>
          </w:rPr>
          <w:t>develop</w:t>
        </w:r>
      </w:ins>
      <w:ins w:id="433" w:author="Gordon Lee" w:date="2017-03-12T16:12:00Z">
        <w:r w:rsidRPr="00AF04C0">
          <w:rPr>
            <w:rFonts w:ascii="Arial" w:hAnsi="Arial" w:cs="Arial"/>
            <w:szCs w:val="21"/>
            <w:rPrChange w:id="434" w:author="Gordon Lee" w:date="2017-03-12T16:13:00Z">
              <w:rPr>
                <w:rFonts w:ascii="Times New Roman" w:hAnsi="Times New Roman" w:cs="Times New Roman"/>
                <w:sz w:val="20"/>
                <w:szCs w:val="20"/>
              </w:rPr>
            </w:rPrChange>
          </w:rPr>
          <w:t>ed for both</w:t>
        </w:r>
      </w:ins>
      <w:ins w:id="435" w:author="Gordon Lee" w:date="2017-03-12T15:15:00Z">
        <w:r w:rsidRPr="00AF04C0">
          <w:rPr>
            <w:rFonts w:ascii="Arial" w:hAnsi="Arial" w:cs="Arial"/>
            <w:szCs w:val="21"/>
            <w:rPrChange w:id="436" w:author="Gordon Lee" w:date="2017-03-12T16:13:00Z">
              <w:rPr>
                <w:rFonts w:ascii="Times New Roman" w:hAnsi="Times New Roman" w:cs="Times New Roman"/>
                <w:sz w:val="20"/>
                <w:szCs w:val="20"/>
              </w:rPr>
            </w:rPrChange>
          </w:rPr>
          <w:t xml:space="preserve"> </w:t>
        </w:r>
        <w:r w:rsidR="00023CD7" w:rsidRPr="00AF04C0">
          <w:rPr>
            <w:rFonts w:ascii="Arial" w:hAnsi="Arial" w:cs="Arial"/>
            <w:szCs w:val="21"/>
            <w:rPrChange w:id="437" w:author="Gordon Lee" w:date="2017-03-12T16:13:00Z">
              <w:rPr/>
            </w:rPrChange>
          </w:rPr>
          <w:t>iOS and Android.</w:t>
        </w:r>
      </w:ins>
    </w:p>
    <w:p w:rsidR="00023CD7" w:rsidRPr="00AF04C0" w:rsidRDefault="00AF04C0" w:rsidP="00AF04C0">
      <w:pPr>
        <w:pStyle w:val="a4"/>
        <w:numPr>
          <w:ilvl w:val="1"/>
          <w:numId w:val="4"/>
        </w:numPr>
        <w:spacing w:line="260" w:lineRule="exact"/>
        <w:ind w:firstLineChars="0"/>
        <w:rPr>
          <w:ins w:id="438" w:author="Gordon Lee" w:date="2017-03-12T15:15:00Z"/>
          <w:rFonts w:ascii="Arial" w:hAnsi="Arial" w:cs="Arial"/>
          <w:szCs w:val="21"/>
          <w:rPrChange w:id="439" w:author="Gordon Lee" w:date="2017-03-12T16:13:00Z">
            <w:rPr>
              <w:ins w:id="440" w:author="Gordon Lee" w:date="2017-03-12T15:15:00Z"/>
            </w:rPr>
          </w:rPrChange>
        </w:rPr>
        <w:pPrChange w:id="441" w:author="Gordon Lee" w:date="2017-03-12T16:12:00Z">
          <w:pPr>
            <w:spacing w:line="260" w:lineRule="exact"/>
          </w:pPr>
        </w:pPrChange>
      </w:pPr>
      <w:ins w:id="442" w:author="Gordon Lee" w:date="2017-03-12T16:12:00Z">
        <w:r w:rsidRPr="00AF04C0">
          <w:rPr>
            <w:rFonts w:ascii="Arial" w:hAnsi="Arial" w:cs="Arial"/>
            <w:szCs w:val="21"/>
            <w:rPrChange w:id="443" w:author="Gordon Lee" w:date="2017-03-12T16:13:00Z">
              <w:rPr>
                <w:rFonts w:ascii="Times New Roman" w:hAnsi="Times New Roman" w:cs="Times New Roman"/>
                <w:sz w:val="20"/>
                <w:szCs w:val="20"/>
              </w:rPr>
            </w:rPrChange>
          </w:rPr>
          <w:t xml:space="preserve">After a deadly </w:t>
        </w:r>
      </w:ins>
      <w:ins w:id="444" w:author="Gordon Lee" w:date="2017-03-12T15:15:00Z">
        <w:r w:rsidR="00023CD7" w:rsidRPr="00AF04C0">
          <w:rPr>
            <w:rFonts w:ascii="Arial" w:hAnsi="Arial" w:cs="Arial"/>
            <w:szCs w:val="21"/>
            <w:rPrChange w:id="445" w:author="Gordon Lee" w:date="2017-03-12T16:13:00Z">
              <w:rPr/>
            </w:rPrChange>
          </w:rPr>
          <w:t xml:space="preserve">chemical detonation </w:t>
        </w:r>
      </w:ins>
      <w:ins w:id="446" w:author="Gordon Lee" w:date="2017-03-12T16:09:00Z">
        <w:r w:rsidRPr="00AF04C0">
          <w:rPr>
            <w:rFonts w:ascii="Arial" w:hAnsi="Arial" w:cs="Arial"/>
            <w:szCs w:val="21"/>
            <w:rPrChange w:id="447" w:author="Gordon Lee" w:date="2017-03-12T16:13:00Z">
              <w:rPr>
                <w:rFonts w:ascii="Times New Roman" w:hAnsi="Times New Roman" w:cs="Times New Roman"/>
                <w:sz w:val="20"/>
                <w:szCs w:val="20"/>
              </w:rPr>
            </w:rPrChange>
          </w:rPr>
          <w:t>that turned almost all human being t</w:t>
        </w:r>
      </w:ins>
      <w:ins w:id="448" w:author="Gordon Lee" w:date="2017-03-12T15:15:00Z">
        <w:r w:rsidR="00023CD7" w:rsidRPr="00AF04C0">
          <w:rPr>
            <w:rFonts w:ascii="Arial" w:hAnsi="Arial" w:cs="Arial"/>
            <w:szCs w:val="21"/>
            <w:rPrChange w:id="449" w:author="Gordon Lee" w:date="2017-03-12T16:13:00Z">
              <w:rPr/>
            </w:rPrChange>
          </w:rPr>
          <w:t xml:space="preserve">o deadly zombies. As one of </w:t>
        </w:r>
      </w:ins>
      <w:ins w:id="450" w:author="Gordon Lee" w:date="2017-03-12T16:09:00Z">
        <w:r w:rsidRPr="00AF04C0">
          <w:rPr>
            <w:rFonts w:ascii="Arial" w:hAnsi="Arial" w:cs="Arial"/>
            <w:szCs w:val="21"/>
            <w:rPrChange w:id="451" w:author="Gordon Lee" w:date="2017-03-12T16:13:00Z">
              <w:rPr>
                <w:rFonts w:ascii="Times New Roman" w:hAnsi="Times New Roman" w:cs="Times New Roman"/>
                <w:sz w:val="20"/>
                <w:szCs w:val="20"/>
              </w:rPr>
            </w:rPrChange>
          </w:rPr>
          <w:t xml:space="preserve">the </w:t>
        </w:r>
      </w:ins>
      <w:ins w:id="452" w:author="Gordon Lee" w:date="2017-03-12T15:15:00Z">
        <w:r w:rsidR="00023CD7" w:rsidRPr="00AF04C0">
          <w:rPr>
            <w:rFonts w:ascii="Arial" w:hAnsi="Arial" w:cs="Arial"/>
            <w:szCs w:val="21"/>
            <w:rPrChange w:id="453" w:author="Gordon Lee" w:date="2017-03-12T16:13:00Z">
              <w:rPr/>
            </w:rPrChange>
          </w:rPr>
          <w:t>survivors, the player needs to be trained to use firearms,</w:t>
        </w:r>
        <w:r w:rsidRPr="00AF04C0">
          <w:rPr>
            <w:rFonts w:ascii="Arial" w:hAnsi="Arial" w:cs="Arial"/>
            <w:szCs w:val="21"/>
            <w:rPrChange w:id="454" w:author="Gordon Lee" w:date="2017-03-12T16:13:00Z">
              <w:rPr>
                <w:rFonts w:ascii="Times New Roman" w:hAnsi="Times New Roman" w:cs="Times New Roman"/>
                <w:sz w:val="20"/>
                <w:szCs w:val="20"/>
              </w:rPr>
            </w:rPrChange>
          </w:rPr>
          <w:t xml:space="preserve"> collect </w:t>
        </w:r>
      </w:ins>
      <w:ins w:id="455" w:author="Gordon Lee" w:date="2017-03-12T16:10:00Z">
        <w:r w:rsidRPr="00AF04C0">
          <w:rPr>
            <w:rFonts w:ascii="Arial" w:hAnsi="Arial" w:cs="Arial"/>
            <w:szCs w:val="21"/>
            <w:rPrChange w:id="456" w:author="Gordon Lee" w:date="2017-03-12T16:13:00Z">
              <w:rPr>
                <w:rFonts w:ascii="Times New Roman" w:hAnsi="Times New Roman" w:cs="Times New Roman"/>
                <w:sz w:val="20"/>
                <w:szCs w:val="20"/>
              </w:rPr>
            </w:rPrChange>
          </w:rPr>
          <w:t>survival</w:t>
        </w:r>
      </w:ins>
      <w:ins w:id="457" w:author="Gordon Lee" w:date="2017-03-12T15:15:00Z">
        <w:r w:rsidRPr="00AF04C0">
          <w:rPr>
            <w:rFonts w:ascii="Arial" w:hAnsi="Arial" w:cs="Arial"/>
            <w:szCs w:val="21"/>
            <w:rPrChange w:id="458" w:author="Gordon Lee" w:date="2017-03-12T16:13:00Z">
              <w:rPr>
                <w:rFonts w:ascii="Times New Roman" w:hAnsi="Times New Roman" w:cs="Times New Roman"/>
                <w:sz w:val="20"/>
                <w:szCs w:val="20"/>
              </w:rPr>
            </w:rPrChange>
          </w:rPr>
          <w:t xml:space="preserve"> objects</w:t>
        </w:r>
      </w:ins>
      <w:ins w:id="459" w:author="Gordon Lee" w:date="2017-03-12T16:10:00Z">
        <w:r w:rsidRPr="00AF04C0">
          <w:rPr>
            <w:rFonts w:ascii="Arial" w:hAnsi="Arial" w:cs="Arial"/>
            <w:szCs w:val="21"/>
            <w:rPrChange w:id="460" w:author="Gordon Lee" w:date="2017-03-12T16:13:00Z">
              <w:rPr>
                <w:rFonts w:ascii="Times New Roman" w:hAnsi="Times New Roman" w:cs="Times New Roman"/>
                <w:sz w:val="20"/>
                <w:szCs w:val="20"/>
              </w:rPr>
            </w:rPrChange>
          </w:rPr>
          <w:t xml:space="preserve">, </w:t>
        </w:r>
      </w:ins>
      <w:ins w:id="461" w:author="Gordon Lee" w:date="2017-03-12T15:15:00Z">
        <w:r w:rsidRPr="00AF04C0">
          <w:rPr>
            <w:rFonts w:ascii="Arial" w:hAnsi="Arial" w:cs="Arial"/>
            <w:szCs w:val="21"/>
            <w:rPrChange w:id="462" w:author="Gordon Lee" w:date="2017-03-12T16:13:00Z">
              <w:rPr>
                <w:rFonts w:ascii="Times New Roman" w:hAnsi="Times New Roman" w:cs="Times New Roman"/>
                <w:sz w:val="20"/>
                <w:szCs w:val="20"/>
              </w:rPr>
            </w:rPrChange>
          </w:rPr>
          <w:t>connect</w:t>
        </w:r>
        <w:r w:rsidR="00023CD7" w:rsidRPr="00AF04C0">
          <w:rPr>
            <w:rFonts w:ascii="Arial" w:hAnsi="Arial" w:cs="Arial"/>
            <w:szCs w:val="21"/>
            <w:rPrChange w:id="463" w:author="Gordon Lee" w:date="2017-03-12T16:13:00Z">
              <w:rPr/>
            </w:rPrChange>
          </w:rPr>
          <w:t xml:space="preserve"> </w:t>
        </w:r>
        <w:r w:rsidRPr="00AF04C0">
          <w:rPr>
            <w:rFonts w:ascii="Arial" w:hAnsi="Arial" w:cs="Arial"/>
            <w:szCs w:val="21"/>
            <w:rPrChange w:id="464" w:author="Gordon Lee" w:date="2017-03-12T16:13:00Z">
              <w:rPr>
                <w:rFonts w:ascii="Times New Roman" w:hAnsi="Times New Roman" w:cs="Times New Roman"/>
                <w:sz w:val="20"/>
                <w:szCs w:val="20"/>
              </w:rPr>
            </w:rPrChange>
          </w:rPr>
          <w:t>with other survivors and defect</w:t>
        </w:r>
      </w:ins>
      <w:ins w:id="465" w:author="Gordon Lee" w:date="2017-03-12T16:10:00Z">
        <w:r w:rsidRPr="00AF04C0">
          <w:rPr>
            <w:rFonts w:ascii="Arial" w:hAnsi="Arial" w:cs="Arial"/>
            <w:szCs w:val="21"/>
            <w:rPrChange w:id="466" w:author="Gordon Lee" w:date="2017-03-12T16:13:00Z">
              <w:rPr>
                <w:rFonts w:ascii="Times New Roman" w:hAnsi="Times New Roman" w:cs="Times New Roman"/>
                <w:sz w:val="20"/>
                <w:szCs w:val="20"/>
              </w:rPr>
            </w:rPrChange>
          </w:rPr>
          <w:t xml:space="preserve"> the</w:t>
        </w:r>
      </w:ins>
      <w:ins w:id="467" w:author="Gordon Lee" w:date="2017-03-12T15:15:00Z">
        <w:r w:rsidR="00023CD7" w:rsidRPr="00AF04C0">
          <w:rPr>
            <w:rFonts w:ascii="Arial" w:hAnsi="Arial" w:cs="Arial"/>
            <w:szCs w:val="21"/>
            <w:rPrChange w:id="468" w:author="Gordon Lee" w:date="2017-03-12T16:13:00Z">
              <w:rPr/>
            </w:rPrChange>
          </w:rPr>
          <w:t xml:space="preserve"> campus from zombies.</w:t>
        </w:r>
      </w:ins>
    </w:p>
    <w:p w:rsidR="00023CD7" w:rsidRPr="00AF04C0" w:rsidRDefault="00A259CE" w:rsidP="00AF04C0">
      <w:pPr>
        <w:pStyle w:val="a4"/>
        <w:numPr>
          <w:ilvl w:val="1"/>
          <w:numId w:val="4"/>
        </w:numPr>
        <w:spacing w:line="260" w:lineRule="exact"/>
        <w:ind w:firstLineChars="0"/>
        <w:rPr>
          <w:ins w:id="469" w:author="Gordon Lee" w:date="2017-03-12T15:15:00Z"/>
          <w:rFonts w:ascii="Arial" w:hAnsi="Arial" w:cs="Arial"/>
          <w:szCs w:val="21"/>
          <w:rPrChange w:id="470" w:author="Gordon Lee" w:date="2017-03-12T16:13:00Z">
            <w:rPr>
              <w:ins w:id="471" w:author="Gordon Lee" w:date="2017-03-12T15:15:00Z"/>
            </w:rPr>
          </w:rPrChange>
        </w:rPr>
        <w:pPrChange w:id="472" w:author="Gordon Lee" w:date="2017-03-12T16:12:00Z">
          <w:pPr>
            <w:spacing w:line="260" w:lineRule="exact"/>
          </w:pPr>
        </w:pPrChange>
      </w:pPr>
      <w:ins w:id="473" w:author="Gordon Lee" w:date="2017-03-12T15:18:00Z">
        <w:r w:rsidRPr="00AF04C0">
          <w:rPr>
            <w:rFonts w:ascii="Arial" w:hAnsi="Arial" w:cs="Arial"/>
            <w:szCs w:val="21"/>
            <w:rPrChange w:id="474" w:author="Gordon Lee" w:date="2017-03-12T16:13:00Z">
              <w:rPr/>
            </w:rPrChange>
          </w:rPr>
          <w:t>Game Trailer</w:t>
        </w:r>
      </w:ins>
      <w:ins w:id="475" w:author="Gordon Lee" w:date="2017-03-12T15:15:00Z">
        <w:r w:rsidR="00023CD7" w:rsidRPr="00AF04C0">
          <w:rPr>
            <w:rFonts w:ascii="Arial" w:hAnsi="Arial" w:cs="Arial"/>
            <w:szCs w:val="21"/>
            <w:rPrChange w:id="476" w:author="Gordon Lee" w:date="2017-03-12T16:13:00Z">
              <w:rPr/>
            </w:rPrChange>
          </w:rPr>
          <w:t>:</w:t>
        </w:r>
        <w:r w:rsidR="00023CD7" w:rsidRPr="00AF04C0">
          <w:rPr>
            <w:rFonts w:ascii="Arial" w:hAnsi="Arial" w:cs="Arial"/>
            <w:szCs w:val="21"/>
            <w:rPrChange w:id="477" w:author="Gordon Lee" w:date="2017-03-12T16:13:00Z">
              <w:rPr>
                <w:rFonts w:hint="eastAsia"/>
              </w:rPr>
            </w:rPrChange>
          </w:rPr>
          <w:t xml:space="preserve"> </w:t>
        </w:r>
        <w:r w:rsidR="00023CD7" w:rsidRPr="00AF04C0">
          <w:rPr>
            <w:rFonts w:ascii="Arial" w:hAnsi="Arial" w:cs="Arial"/>
            <w:szCs w:val="21"/>
            <w:rPrChange w:id="478" w:author="Gordon Lee" w:date="2017-03-12T16:13:00Z">
              <w:rPr/>
            </w:rPrChange>
          </w:rPr>
          <w:fldChar w:fldCharType="begin"/>
        </w:r>
        <w:r w:rsidR="00023CD7" w:rsidRPr="00AF04C0">
          <w:rPr>
            <w:rFonts w:ascii="Arial" w:hAnsi="Arial" w:cs="Arial"/>
            <w:szCs w:val="21"/>
            <w:rPrChange w:id="479" w:author="Gordon Lee" w:date="2017-03-12T16:13:00Z">
              <w:rPr/>
            </w:rPrChange>
          </w:rPr>
          <w:instrText xml:space="preserve"> HYPERLINK "https://www.behance.net/gallery/29826611/After-Detonation-Zombie-Story" </w:instrText>
        </w:r>
        <w:r w:rsidR="00023CD7" w:rsidRPr="00AF04C0">
          <w:rPr>
            <w:rFonts w:ascii="Arial" w:hAnsi="Arial" w:cs="Arial"/>
            <w:szCs w:val="21"/>
            <w:rPrChange w:id="480" w:author="Gordon Lee" w:date="2017-03-12T16:13:00Z">
              <w:rPr/>
            </w:rPrChange>
          </w:rPr>
          <w:fldChar w:fldCharType="separate"/>
        </w:r>
        <w:r w:rsidR="00023CD7" w:rsidRPr="00AF04C0">
          <w:rPr>
            <w:rStyle w:val="a3"/>
            <w:rFonts w:ascii="Arial" w:hAnsi="Arial" w:cs="Arial"/>
            <w:szCs w:val="21"/>
            <w:rPrChange w:id="481" w:author="Gordon Lee" w:date="2017-03-12T16:13:00Z">
              <w:rPr>
                <w:rStyle w:val="a3"/>
                <w:rFonts w:ascii="Times New Roman" w:hAnsi="Times New Roman" w:cs="Times New Roman"/>
                <w:sz w:val="20"/>
                <w:szCs w:val="20"/>
              </w:rPr>
            </w:rPrChange>
          </w:rPr>
          <w:t>https://www.behance.net/gallery/29826611/After-Detonation-Zombie-Story</w:t>
        </w:r>
        <w:r w:rsidR="00023CD7" w:rsidRPr="00AF04C0">
          <w:rPr>
            <w:rStyle w:val="a3"/>
            <w:rFonts w:ascii="Arial" w:hAnsi="Arial" w:cs="Arial"/>
            <w:szCs w:val="21"/>
            <w:rPrChange w:id="482" w:author="Gordon Lee" w:date="2017-03-12T16:13:00Z">
              <w:rPr>
                <w:rStyle w:val="a3"/>
                <w:rFonts w:ascii="Times New Roman" w:hAnsi="Times New Roman" w:cs="Times New Roman"/>
                <w:sz w:val="20"/>
                <w:szCs w:val="20"/>
              </w:rPr>
            </w:rPrChange>
          </w:rPr>
          <w:fldChar w:fldCharType="end"/>
        </w:r>
      </w:ins>
    </w:p>
    <w:p w:rsidR="00023CD7" w:rsidRPr="00AF04C0" w:rsidRDefault="00023CD7" w:rsidP="00023CD7">
      <w:pPr>
        <w:spacing w:line="260" w:lineRule="exact"/>
        <w:rPr>
          <w:ins w:id="483" w:author="Gordon Lee" w:date="2017-03-12T15:15:00Z"/>
          <w:rFonts w:ascii="Arial" w:hAnsi="Arial" w:cs="Arial"/>
          <w:szCs w:val="21"/>
          <w:rPrChange w:id="484" w:author="Gordon Lee" w:date="2017-03-12T16:13:00Z">
            <w:rPr>
              <w:ins w:id="485" w:author="Gordon Lee" w:date="2017-03-12T15:15:00Z"/>
              <w:rFonts w:ascii="Times New Roman" w:hAnsi="Times New Roman" w:cs="Times New Roman"/>
              <w:sz w:val="20"/>
              <w:szCs w:val="20"/>
            </w:rPr>
          </w:rPrChange>
        </w:rPr>
      </w:pPr>
    </w:p>
    <w:p w:rsidR="00023CD7" w:rsidRPr="00AF04C0" w:rsidRDefault="00023CD7" w:rsidP="00A259CE">
      <w:pPr>
        <w:pStyle w:val="a4"/>
        <w:numPr>
          <w:ilvl w:val="0"/>
          <w:numId w:val="4"/>
        </w:numPr>
        <w:spacing w:line="260" w:lineRule="exact"/>
        <w:ind w:firstLineChars="0"/>
        <w:rPr>
          <w:ins w:id="486" w:author="Gordon Lee" w:date="2017-03-12T15:15:00Z"/>
          <w:rFonts w:ascii="Arial" w:hAnsi="Arial" w:cs="Arial"/>
          <w:szCs w:val="21"/>
          <w:rPrChange w:id="487" w:author="Gordon Lee" w:date="2017-03-12T16:13:00Z">
            <w:rPr>
              <w:ins w:id="488" w:author="Gordon Lee" w:date="2017-03-12T15:15:00Z"/>
            </w:rPr>
          </w:rPrChange>
        </w:rPr>
        <w:pPrChange w:id="489" w:author="Gordon Lee" w:date="2017-03-12T15:19:00Z">
          <w:pPr>
            <w:spacing w:line="260" w:lineRule="exact"/>
          </w:pPr>
        </w:pPrChange>
      </w:pPr>
      <w:ins w:id="490" w:author="Gordon Lee" w:date="2017-03-12T15:15:00Z">
        <w:r w:rsidRPr="00AF04C0">
          <w:rPr>
            <w:rFonts w:ascii="Arial" w:hAnsi="Arial" w:cs="Arial"/>
            <w:b/>
            <w:szCs w:val="21"/>
            <w:rPrChange w:id="491" w:author="Gordon Lee" w:date="2017-03-12T16:13:00Z">
              <w:rPr>
                <w:b/>
              </w:rPr>
            </w:rPrChange>
          </w:rPr>
          <w:t>“TreeTop”</w:t>
        </w:r>
      </w:ins>
      <w:ins w:id="492" w:author="Gordon Lee" w:date="2017-03-12T15:19:00Z">
        <w:r w:rsidR="00A259CE" w:rsidRPr="00AF04C0">
          <w:rPr>
            <w:rFonts w:ascii="Arial" w:hAnsi="Arial" w:cs="Arial"/>
            <w:szCs w:val="21"/>
            <w:rPrChange w:id="493" w:author="Gordon Lee" w:date="2017-03-12T16:13:00Z">
              <w:rPr/>
            </w:rPrChange>
          </w:rPr>
          <w:t xml:space="preserve"> </w:t>
        </w:r>
        <w:r w:rsidR="00A259CE" w:rsidRPr="00AF04C0">
          <w:rPr>
            <w:rFonts w:ascii="Arial" w:hAnsi="Arial" w:cs="Arial"/>
            <w:szCs w:val="21"/>
            <w:rPrChange w:id="494" w:author="Gordon Lee" w:date="2017-03-12T16:13:00Z">
              <w:rPr/>
            </w:rPrChange>
          </w:rPr>
          <w:t>Jun – Jul 2015</w:t>
        </w:r>
      </w:ins>
    </w:p>
    <w:p w:rsidR="00023CD7" w:rsidRPr="00AF04C0" w:rsidRDefault="00023CD7" w:rsidP="00A259CE">
      <w:pPr>
        <w:pStyle w:val="a4"/>
        <w:spacing w:line="260" w:lineRule="exact"/>
        <w:ind w:left="420" w:firstLineChars="0" w:firstLine="0"/>
        <w:rPr>
          <w:ins w:id="495" w:author="Gordon Lee" w:date="2017-03-12T15:15:00Z"/>
          <w:rFonts w:ascii="Arial" w:hAnsi="Arial" w:cs="Arial"/>
          <w:szCs w:val="21"/>
          <w:rPrChange w:id="496" w:author="Gordon Lee" w:date="2017-03-12T16:13:00Z">
            <w:rPr>
              <w:ins w:id="497" w:author="Gordon Lee" w:date="2017-03-12T15:15:00Z"/>
            </w:rPr>
          </w:rPrChange>
        </w:rPr>
        <w:pPrChange w:id="498" w:author="Gordon Lee" w:date="2017-03-12T15:19:00Z">
          <w:pPr>
            <w:spacing w:line="260" w:lineRule="exact"/>
          </w:pPr>
        </w:pPrChange>
      </w:pPr>
      <w:ins w:id="499" w:author="Gordon Lee" w:date="2017-03-12T15:15:00Z">
        <w:r w:rsidRPr="00AF04C0">
          <w:rPr>
            <w:rFonts w:ascii="Arial" w:hAnsi="Arial" w:cs="Arial"/>
            <w:i/>
            <w:szCs w:val="21"/>
            <w:rPrChange w:id="500" w:author="Gordon Lee" w:date="2017-03-12T16:13:00Z">
              <w:rPr>
                <w:rFonts w:ascii="Times New Roman" w:hAnsi="Times New Roman" w:cs="Times New Roman"/>
                <w:sz w:val="20"/>
                <w:szCs w:val="20"/>
              </w:rPr>
            </w:rPrChange>
          </w:rPr>
          <w:t>“TreeTop”</w:t>
        </w:r>
        <w:r w:rsidRPr="00AF04C0">
          <w:rPr>
            <w:rFonts w:ascii="Arial" w:hAnsi="Arial" w:cs="Arial"/>
            <w:szCs w:val="21"/>
            <w:rPrChange w:id="501" w:author="Gordon Lee" w:date="2017-03-12T16:13:00Z">
              <w:rPr/>
            </w:rPrChange>
          </w:rPr>
          <w:t xml:space="preserve"> is my first VR demo for Google Cardboard. It compatible with Bluetooth controller for movements in Virtual World. The object of player is to solve puzzles and reach the peak of the giant tree.</w:t>
        </w:r>
      </w:ins>
    </w:p>
    <w:p w:rsidR="00023CD7" w:rsidRPr="00AF04C0" w:rsidRDefault="00A259CE" w:rsidP="00A259CE">
      <w:pPr>
        <w:pStyle w:val="a4"/>
        <w:spacing w:line="260" w:lineRule="exact"/>
        <w:ind w:left="420" w:firstLineChars="0" w:firstLine="0"/>
        <w:rPr>
          <w:ins w:id="502" w:author="Gordon Lee" w:date="2017-03-12T15:15:00Z"/>
          <w:rFonts w:ascii="Arial" w:hAnsi="Arial" w:cs="Arial"/>
          <w:szCs w:val="21"/>
          <w:rPrChange w:id="503" w:author="Gordon Lee" w:date="2017-03-12T16:13:00Z">
            <w:rPr>
              <w:ins w:id="504" w:author="Gordon Lee" w:date="2017-03-12T15:15:00Z"/>
            </w:rPr>
          </w:rPrChange>
        </w:rPr>
        <w:pPrChange w:id="505" w:author="Gordon Lee" w:date="2017-03-12T15:19:00Z">
          <w:pPr>
            <w:spacing w:line="260" w:lineRule="exact"/>
          </w:pPr>
        </w:pPrChange>
      </w:pPr>
      <w:ins w:id="506" w:author="Gordon Lee" w:date="2017-03-12T15:19:00Z">
        <w:r w:rsidRPr="00AF04C0">
          <w:rPr>
            <w:rFonts w:ascii="Arial" w:hAnsi="Arial" w:cs="Arial"/>
            <w:szCs w:val="21"/>
            <w:rPrChange w:id="507" w:author="Gordon Lee" w:date="2017-03-12T16:13:00Z">
              <w:rPr/>
            </w:rPrChange>
          </w:rPr>
          <w:t>Game Trailer</w:t>
        </w:r>
      </w:ins>
      <w:ins w:id="508" w:author="Gordon Lee" w:date="2017-03-12T15:15:00Z">
        <w:r w:rsidR="00023CD7" w:rsidRPr="00AF04C0">
          <w:rPr>
            <w:rFonts w:ascii="Arial" w:hAnsi="Arial" w:cs="Arial"/>
            <w:szCs w:val="21"/>
            <w:rPrChange w:id="509" w:author="Gordon Lee" w:date="2017-03-12T16:13:00Z">
              <w:rPr/>
            </w:rPrChange>
          </w:rPr>
          <w:t>:</w:t>
        </w:r>
        <w:r w:rsidR="00023CD7" w:rsidRPr="00AF04C0">
          <w:rPr>
            <w:rFonts w:ascii="Arial" w:hAnsi="Arial" w:cs="Arial"/>
            <w:szCs w:val="21"/>
            <w:rPrChange w:id="510" w:author="Gordon Lee" w:date="2017-03-12T16:13:00Z">
              <w:rPr>
                <w:rFonts w:hint="eastAsia"/>
              </w:rPr>
            </w:rPrChange>
          </w:rPr>
          <w:t xml:space="preserve"> </w:t>
        </w:r>
        <w:r w:rsidR="00023CD7" w:rsidRPr="00AF04C0">
          <w:rPr>
            <w:rFonts w:ascii="Arial" w:hAnsi="Arial" w:cs="Arial"/>
            <w:szCs w:val="21"/>
            <w:rPrChange w:id="511" w:author="Gordon Lee" w:date="2017-03-12T16:13:00Z">
              <w:rPr/>
            </w:rPrChange>
          </w:rPr>
          <w:fldChar w:fldCharType="begin"/>
        </w:r>
        <w:r w:rsidR="00023CD7" w:rsidRPr="00AF04C0">
          <w:rPr>
            <w:rFonts w:ascii="Arial" w:hAnsi="Arial" w:cs="Arial"/>
            <w:szCs w:val="21"/>
            <w:rPrChange w:id="512" w:author="Gordon Lee" w:date="2017-03-12T16:13:00Z">
              <w:rPr/>
            </w:rPrChange>
          </w:rPr>
          <w:instrText xml:space="preserve"> HYPERLINK "https://www.behance.net/gallery/29841099/TreeTop" </w:instrText>
        </w:r>
        <w:r w:rsidR="00023CD7" w:rsidRPr="00AF04C0">
          <w:rPr>
            <w:rFonts w:ascii="Arial" w:hAnsi="Arial" w:cs="Arial"/>
            <w:szCs w:val="21"/>
            <w:rPrChange w:id="513" w:author="Gordon Lee" w:date="2017-03-12T16:13:00Z">
              <w:rPr/>
            </w:rPrChange>
          </w:rPr>
          <w:fldChar w:fldCharType="separate"/>
        </w:r>
        <w:r w:rsidR="00023CD7" w:rsidRPr="00AF04C0">
          <w:rPr>
            <w:rStyle w:val="a3"/>
            <w:rFonts w:ascii="Arial" w:hAnsi="Arial" w:cs="Arial"/>
            <w:szCs w:val="21"/>
            <w:rPrChange w:id="514" w:author="Gordon Lee" w:date="2017-03-12T16:13:00Z">
              <w:rPr>
                <w:rStyle w:val="a3"/>
                <w:rFonts w:ascii="Times New Roman" w:hAnsi="Times New Roman" w:cs="Times New Roman"/>
                <w:sz w:val="20"/>
                <w:szCs w:val="20"/>
              </w:rPr>
            </w:rPrChange>
          </w:rPr>
          <w:t>https://www.behance.net/gallery/29841099/TreeTop</w:t>
        </w:r>
        <w:r w:rsidR="00023CD7" w:rsidRPr="00AF04C0">
          <w:rPr>
            <w:rStyle w:val="a3"/>
            <w:rFonts w:ascii="Arial" w:hAnsi="Arial" w:cs="Arial"/>
            <w:szCs w:val="21"/>
            <w:rPrChange w:id="515" w:author="Gordon Lee" w:date="2017-03-12T16:13:00Z">
              <w:rPr>
                <w:rStyle w:val="a3"/>
                <w:rFonts w:ascii="Times New Roman" w:hAnsi="Times New Roman" w:cs="Times New Roman"/>
                <w:sz w:val="20"/>
                <w:szCs w:val="20"/>
              </w:rPr>
            </w:rPrChange>
          </w:rPr>
          <w:fldChar w:fldCharType="end"/>
        </w:r>
      </w:ins>
    </w:p>
    <w:p w:rsidR="005F09F9" w:rsidRPr="00AF04C0" w:rsidRDefault="00BA5D22" w:rsidP="00F64391">
      <w:pPr>
        <w:spacing w:line="260" w:lineRule="exact"/>
        <w:rPr>
          <w:rFonts w:ascii="Arial" w:hAnsi="Arial" w:cs="Arial"/>
          <w:szCs w:val="21"/>
          <w:u w:val="double"/>
          <w:rPrChange w:id="516" w:author="Gordon Lee" w:date="2017-03-12T16:13:00Z">
            <w:rPr>
              <w:rFonts w:ascii="Times New Roman" w:hAnsi="Times New Roman" w:cs="Times New Roman"/>
              <w:sz w:val="20"/>
              <w:szCs w:val="20"/>
              <w:u w:val="double"/>
            </w:rPr>
          </w:rPrChange>
        </w:rPr>
      </w:pPr>
      <w:r w:rsidRPr="00AF04C0">
        <w:rPr>
          <w:rFonts w:ascii="Arial" w:hAnsi="Arial" w:cs="Arial"/>
          <w:b/>
          <w:szCs w:val="21"/>
          <w:u w:val="double"/>
          <w:rPrChange w:id="517" w:author="Gordon Lee" w:date="2017-03-12T16:13:00Z">
            <w:rPr>
              <w:rFonts w:ascii="Times New Roman" w:hAnsi="Times New Roman" w:cs="Times New Roman"/>
              <w:sz w:val="20"/>
              <w:szCs w:val="20"/>
              <w:u w:val="double"/>
            </w:rPr>
          </w:rPrChange>
        </w:rPr>
        <w:t>Education</w:t>
      </w:r>
      <w:r w:rsidR="005F09F9" w:rsidRPr="00AF04C0">
        <w:rPr>
          <w:rFonts w:ascii="Arial" w:hAnsi="Arial" w:cs="Arial"/>
          <w:b/>
          <w:szCs w:val="21"/>
          <w:u w:val="double"/>
          <w:rPrChange w:id="518" w:author="Gordon Lee" w:date="2017-03-12T16:13:00Z">
            <w:rPr>
              <w:rFonts w:ascii="Times New Roman" w:hAnsi="Times New Roman" w:cs="Times New Roman"/>
              <w:sz w:val="20"/>
              <w:szCs w:val="20"/>
              <w:u w:val="double"/>
            </w:rPr>
          </w:rPrChange>
        </w:rPr>
        <w:t xml:space="preserve">    </w:t>
      </w:r>
      <w:r w:rsidR="005F09F9" w:rsidRPr="00AF04C0">
        <w:rPr>
          <w:rFonts w:ascii="Arial" w:hAnsi="Arial" w:cs="Arial"/>
          <w:szCs w:val="21"/>
          <w:u w:val="double"/>
          <w:rPrChange w:id="519" w:author="Gordon Lee" w:date="2017-03-12T16:13:00Z">
            <w:rPr>
              <w:rFonts w:ascii="Times New Roman" w:hAnsi="Times New Roman" w:cs="Times New Roman"/>
              <w:sz w:val="20"/>
              <w:szCs w:val="20"/>
              <w:u w:val="double"/>
            </w:rPr>
          </w:rPrChange>
        </w:rPr>
        <w:t xml:space="preserve">                                                          </w:t>
      </w:r>
      <w:r w:rsidR="005B1424" w:rsidRPr="00AF04C0">
        <w:rPr>
          <w:rFonts w:ascii="Arial" w:hAnsi="Arial" w:cs="Arial"/>
          <w:szCs w:val="21"/>
          <w:u w:val="double"/>
          <w:rPrChange w:id="520" w:author="Gordon Lee" w:date="2017-03-12T16:13:00Z">
            <w:rPr>
              <w:rFonts w:ascii="Times New Roman" w:hAnsi="Times New Roman" w:cs="Times New Roman"/>
              <w:sz w:val="20"/>
              <w:szCs w:val="20"/>
              <w:u w:val="double"/>
            </w:rPr>
          </w:rPrChange>
        </w:rPr>
        <w:t xml:space="preserve">     </w:t>
      </w:r>
      <w:r w:rsidR="005F09F9" w:rsidRPr="00AF04C0">
        <w:rPr>
          <w:rFonts w:ascii="Arial" w:hAnsi="Arial" w:cs="Arial"/>
          <w:szCs w:val="21"/>
          <w:u w:val="double"/>
          <w:rPrChange w:id="521" w:author="Gordon Lee" w:date="2017-03-12T16:13:00Z">
            <w:rPr>
              <w:rFonts w:ascii="Times New Roman" w:hAnsi="Times New Roman" w:cs="Times New Roman"/>
              <w:sz w:val="20"/>
              <w:szCs w:val="20"/>
              <w:u w:val="double"/>
            </w:rPr>
          </w:rPrChange>
        </w:rPr>
        <w:t xml:space="preserve">                              </w:t>
      </w:r>
    </w:p>
    <w:p w:rsidR="00020313" w:rsidRPr="00AF04C0" w:rsidRDefault="00020313" w:rsidP="00F64391">
      <w:pPr>
        <w:spacing w:line="260" w:lineRule="exact"/>
        <w:rPr>
          <w:rFonts w:ascii="Arial" w:hAnsi="Arial" w:cs="Arial"/>
          <w:b/>
          <w:szCs w:val="21"/>
          <w:rPrChange w:id="522" w:author="Gordon Lee" w:date="2017-03-12T16:13:00Z">
            <w:rPr>
              <w:rFonts w:ascii="Times New Roman" w:hAnsi="Times New Roman" w:cs="Times New Roman"/>
              <w:b/>
              <w:sz w:val="20"/>
              <w:szCs w:val="20"/>
            </w:rPr>
          </w:rPrChange>
        </w:rPr>
      </w:pPr>
      <w:r w:rsidRPr="00AF04C0">
        <w:rPr>
          <w:rFonts w:ascii="Arial" w:hAnsi="Arial" w:cs="Arial"/>
          <w:b/>
          <w:szCs w:val="21"/>
          <w:rPrChange w:id="523" w:author="Gordon Lee" w:date="2017-03-12T16:13:00Z">
            <w:rPr>
              <w:rFonts w:ascii="Times New Roman" w:hAnsi="Times New Roman" w:cs="Times New Roman"/>
              <w:b/>
              <w:sz w:val="26"/>
              <w:szCs w:val="26"/>
            </w:rPr>
          </w:rPrChange>
        </w:rPr>
        <w:t>New York University</w:t>
      </w:r>
      <w:r w:rsidR="00F43D7B" w:rsidRPr="00AF04C0">
        <w:rPr>
          <w:rFonts w:ascii="Arial" w:hAnsi="Arial" w:cs="Arial"/>
          <w:b/>
          <w:szCs w:val="21"/>
          <w:rPrChange w:id="524" w:author="Gordon Lee" w:date="2017-03-12T16:13:00Z">
            <w:rPr>
              <w:rFonts w:ascii="Times New Roman" w:hAnsi="Times New Roman" w:cs="Times New Roman" w:hint="eastAsia"/>
              <w:b/>
              <w:sz w:val="20"/>
              <w:szCs w:val="20"/>
            </w:rPr>
          </w:rPrChange>
        </w:rPr>
        <w:t xml:space="preserve">                                   </w:t>
      </w:r>
      <w:r w:rsidR="00907F11" w:rsidRPr="00AF04C0">
        <w:rPr>
          <w:rFonts w:ascii="Arial" w:hAnsi="Arial" w:cs="Arial"/>
          <w:b/>
          <w:szCs w:val="21"/>
          <w:rPrChange w:id="525" w:author="Gordon Lee" w:date="2017-03-12T16:13:00Z">
            <w:rPr>
              <w:rFonts w:ascii="Times New Roman" w:hAnsi="Times New Roman" w:cs="Times New Roman"/>
              <w:b/>
              <w:sz w:val="20"/>
              <w:szCs w:val="20"/>
            </w:rPr>
          </w:rPrChange>
        </w:rPr>
        <w:t xml:space="preserve">             </w:t>
      </w:r>
      <w:r w:rsidR="005B1424" w:rsidRPr="00AF04C0">
        <w:rPr>
          <w:rFonts w:ascii="Arial" w:hAnsi="Arial" w:cs="Arial"/>
          <w:b/>
          <w:szCs w:val="21"/>
          <w:rPrChange w:id="526" w:author="Gordon Lee" w:date="2017-03-12T16:13:00Z">
            <w:rPr>
              <w:rFonts w:ascii="Times New Roman" w:hAnsi="Times New Roman" w:cs="Times New Roman"/>
              <w:b/>
              <w:sz w:val="20"/>
              <w:szCs w:val="20"/>
            </w:rPr>
          </w:rPrChange>
        </w:rPr>
        <w:t xml:space="preserve">  </w:t>
      </w:r>
      <w:ins w:id="527" w:author="Gordon Lee" w:date="2017-03-12T16:14:00Z">
        <w:r w:rsidR="00AF04C0">
          <w:rPr>
            <w:rFonts w:ascii="Arial" w:hAnsi="Arial" w:cs="Arial"/>
            <w:b/>
            <w:szCs w:val="21"/>
          </w:rPr>
          <w:t xml:space="preserve">  </w:t>
        </w:r>
      </w:ins>
      <w:del w:id="528" w:author="Gordon Lee" w:date="2017-03-12T16:14:00Z">
        <w:r w:rsidR="005B1424" w:rsidRPr="00AF04C0" w:rsidDel="00AF04C0">
          <w:rPr>
            <w:rFonts w:ascii="Arial" w:hAnsi="Arial" w:cs="Arial"/>
            <w:b/>
            <w:szCs w:val="21"/>
            <w:rPrChange w:id="529" w:author="Gordon Lee" w:date="2017-03-12T16:13:00Z">
              <w:rPr>
                <w:rFonts w:ascii="Times New Roman" w:hAnsi="Times New Roman" w:cs="Times New Roman"/>
                <w:b/>
                <w:sz w:val="20"/>
                <w:szCs w:val="20"/>
              </w:rPr>
            </w:rPrChange>
          </w:rPr>
          <w:delText xml:space="preserve">      </w:delText>
        </w:r>
      </w:del>
      <w:r w:rsidR="005B1424" w:rsidRPr="00AF04C0">
        <w:rPr>
          <w:rFonts w:ascii="Arial" w:hAnsi="Arial" w:cs="Arial"/>
          <w:b/>
          <w:szCs w:val="21"/>
          <w:rPrChange w:id="530" w:author="Gordon Lee" w:date="2017-03-12T16:13:00Z">
            <w:rPr>
              <w:rFonts w:ascii="Times New Roman" w:hAnsi="Times New Roman" w:cs="Times New Roman"/>
              <w:b/>
              <w:sz w:val="20"/>
              <w:szCs w:val="20"/>
            </w:rPr>
          </w:rPrChange>
        </w:rPr>
        <w:t xml:space="preserve">        </w:t>
      </w:r>
      <w:r w:rsidR="00907F11" w:rsidRPr="00AF04C0">
        <w:rPr>
          <w:rFonts w:ascii="Arial" w:hAnsi="Arial" w:cs="Arial"/>
          <w:szCs w:val="21"/>
          <w:rPrChange w:id="531" w:author="Gordon Lee" w:date="2017-03-12T16:13:00Z">
            <w:rPr>
              <w:rFonts w:ascii="Times New Roman" w:hAnsi="Times New Roman" w:cs="Times New Roman"/>
              <w:sz w:val="20"/>
              <w:szCs w:val="20"/>
            </w:rPr>
          </w:rPrChange>
        </w:rPr>
        <w:t xml:space="preserve">Sep </w:t>
      </w:r>
      <w:r w:rsidR="000E61CE" w:rsidRPr="00AF04C0">
        <w:rPr>
          <w:rFonts w:ascii="Arial" w:hAnsi="Arial" w:cs="Arial"/>
          <w:szCs w:val="21"/>
          <w:rPrChange w:id="532" w:author="Gordon Lee" w:date="2017-03-12T16:13:00Z">
            <w:rPr>
              <w:rFonts w:ascii="Times New Roman" w:hAnsi="Times New Roman" w:cs="Times New Roman"/>
              <w:sz w:val="20"/>
              <w:szCs w:val="20"/>
            </w:rPr>
          </w:rPrChange>
        </w:rPr>
        <w:t>2016 – May 2018</w:t>
      </w:r>
    </w:p>
    <w:p w:rsidR="00907F11" w:rsidRPr="00AF04C0" w:rsidRDefault="00907F11" w:rsidP="00F64391">
      <w:pPr>
        <w:spacing w:line="260" w:lineRule="exact"/>
        <w:rPr>
          <w:rFonts w:ascii="Arial" w:hAnsi="Arial" w:cs="Arial"/>
          <w:szCs w:val="21"/>
          <w:rPrChange w:id="533" w:author="Gordon Lee" w:date="2017-03-12T16:13:00Z">
            <w:rPr>
              <w:rFonts w:ascii="Times New Roman" w:hAnsi="Times New Roman" w:cs="Times New Roman"/>
              <w:sz w:val="22"/>
            </w:rPr>
          </w:rPrChange>
        </w:rPr>
      </w:pPr>
      <w:r w:rsidRPr="00AF04C0">
        <w:rPr>
          <w:rFonts w:ascii="Arial" w:hAnsi="Arial" w:cs="Arial"/>
          <w:b/>
          <w:szCs w:val="21"/>
          <w:rPrChange w:id="534" w:author="Gordon Lee" w:date="2017-03-12T16:13:00Z">
            <w:rPr>
              <w:rFonts w:ascii="Times New Roman" w:hAnsi="Times New Roman" w:cs="Times New Roman"/>
              <w:b/>
              <w:sz w:val="22"/>
            </w:rPr>
          </w:rPrChange>
        </w:rPr>
        <w:t>Master of Fine Art</w:t>
      </w:r>
      <w:ins w:id="535" w:author="Gordon Lee" w:date="2017-03-12T15:04:00Z">
        <w:r w:rsidR="00E60E24" w:rsidRPr="00AF04C0">
          <w:rPr>
            <w:rFonts w:ascii="Arial" w:hAnsi="Arial" w:cs="Arial"/>
            <w:b/>
            <w:szCs w:val="21"/>
            <w:rPrChange w:id="536" w:author="Gordon Lee" w:date="2017-03-12T16:13:00Z">
              <w:rPr>
                <w:rFonts w:ascii="Times New Roman" w:hAnsi="Times New Roman" w:cs="Times New Roman"/>
                <w:b/>
                <w:sz w:val="22"/>
              </w:rPr>
            </w:rPrChange>
          </w:rPr>
          <w:t>, Game Design</w:t>
        </w:r>
      </w:ins>
    </w:p>
    <w:p w:rsidR="004832EE" w:rsidRPr="00AF04C0" w:rsidDel="005840BA" w:rsidRDefault="00B96796" w:rsidP="00F64391">
      <w:pPr>
        <w:pStyle w:val="a4"/>
        <w:numPr>
          <w:ilvl w:val="0"/>
          <w:numId w:val="2"/>
        </w:numPr>
        <w:spacing w:line="260" w:lineRule="exact"/>
        <w:ind w:firstLineChars="0"/>
        <w:rPr>
          <w:del w:id="537" w:author="Gordon Lee" w:date="2017-03-06T21:24:00Z"/>
          <w:rFonts w:ascii="Arial" w:hAnsi="Arial" w:cs="Arial"/>
          <w:szCs w:val="21"/>
          <w:rPrChange w:id="538" w:author="Gordon Lee" w:date="2017-03-12T16:13:00Z">
            <w:rPr>
              <w:del w:id="539" w:author="Gordon Lee" w:date="2017-03-06T21:24:00Z"/>
              <w:rFonts w:ascii="Times New Roman" w:hAnsi="Times New Roman" w:cs="Times New Roman"/>
              <w:sz w:val="20"/>
              <w:szCs w:val="20"/>
            </w:rPr>
          </w:rPrChange>
        </w:rPr>
      </w:pPr>
      <w:del w:id="540" w:author="Gordon Lee" w:date="2017-03-06T21:24:00Z">
        <w:r w:rsidRPr="00AF04C0" w:rsidDel="005840BA">
          <w:rPr>
            <w:rFonts w:ascii="Arial" w:hAnsi="Arial" w:cs="Arial"/>
            <w:szCs w:val="21"/>
            <w:rPrChange w:id="541" w:author="Gordon Lee" w:date="2017-03-12T16:13:00Z">
              <w:rPr>
                <w:rFonts w:ascii="Times New Roman" w:hAnsi="Times New Roman" w:cs="Times New Roman"/>
                <w:sz w:val="20"/>
                <w:szCs w:val="20"/>
              </w:rPr>
            </w:rPrChange>
          </w:rPr>
          <w:delText>Currently studying at Game Center of New York University and pursuing Master of Fine Art</w:delText>
        </w:r>
        <w:r w:rsidR="004832EE" w:rsidRPr="00AF04C0" w:rsidDel="005840BA">
          <w:rPr>
            <w:rFonts w:ascii="Arial" w:hAnsi="Arial" w:cs="Arial"/>
            <w:szCs w:val="21"/>
            <w:rPrChange w:id="542" w:author="Gordon Lee" w:date="2017-03-12T16:13:00Z">
              <w:rPr>
                <w:rFonts w:ascii="Times New Roman" w:hAnsi="Times New Roman" w:cs="Times New Roman"/>
                <w:sz w:val="20"/>
                <w:szCs w:val="20"/>
              </w:rPr>
            </w:rPrChange>
          </w:rPr>
          <w:delText xml:space="preserve"> degree.</w:delText>
        </w:r>
      </w:del>
    </w:p>
    <w:p w:rsidR="009F3768" w:rsidRPr="00AF04C0" w:rsidDel="00023CD7" w:rsidRDefault="00B96796">
      <w:pPr>
        <w:pStyle w:val="a4"/>
        <w:numPr>
          <w:ilvl w:val="0"/>
          <w:numId w:val="2"/>
        </w:numPr>
        <w:spacing w:line="260" w:lineRule="exact"/>
        <w:ind w:firstLineChars="0"/>
        <w:rPr>
          <w:del w:id="543" w:author="Gordon Lee" w:date="2017-03-12T15:11:00Z"/>
          <w:rFonts w:ascii="Arial" w:hAnsi="Arial" w:cs="Arial"/>
          <w:szCs w:val="21"/>
          <w:rPrChange w:id="544" w:author="Gordon Lee" w:date="2017-03-12T16:13:00Z">
            <w:rPr>
              <w:del w:id="545" w:author="Gordon Lee" w:date="2017-03-12T15:11:00Z"/>
              <w:rFonts w:ascii="Times New Roman" w:hAnsi="Times New Roman" w:cs="Times New Roman"/>
              <w:sz w:val="20"/>
              <w:szCs w:val="20"/>
            </w:rPr>
          </w:rPrChange>
        </w:rPr>
        <w:pPrChange w:id="546" w:author="Gordon Lee" w:date="2017-03-12T15:11:00Z">
          <w:pPr>
            <w:spacing w:line="260" w:lineRule="exact"/>
          </w:pPr>
        </w:pPrChange>
      </w:pPr>
      <w:r w:rsidRPr="00AF04C0">
        <w:rPr>
          <w:rFonts w:ascii="Arial" w:hAnsi="Arial" w:cs="Arial"/>
          <w:szCs w:val="21"/>
          <w:rPrChange w:id="547" w:author="Gordon Lee" w:date="2017-03-12T16:13:00Z">
            <w:rPr>
              <w:rFonts w:ascii="Times New Roman" w:hAnsi="Times New Roman" w:cs="Times New Roman"/>
              <w:sz w:val="20"/>
              <w:szCs w:val="20"/>
            </w:rPr>
          </w:rPrChange>
        </w:rPr>
        <w:t xml:space="preserve">I’m </w:t>
      </w:r>
      <w:r w:rsidR="009F3768" w:rsidRPr="00AF04C0">
        <w:rPr>
          <w:rFonts w:ascii="Arial" w:hAnsi="Arial" w:cs="Arial"/>
          <w:szCs w:val="21"/>
          <w:rPrChange w:id="548" w:author="Gordon Lee" w:date="2017-03-12T16:13:00Z">
            <w:rPr>
              <w:rFonts w:ascii="Times New Roman" w:hAnsi="Times New Roman" w:cs="Times New Roman"/>
              <w:sz w:val="20"/>
              <w:szCs w:val="20"/>
            </w:rPr>
          </w:rPrChange>
        </w:rPr>
        <w:t xml:space="preserve">an </w:t>
      </w:r>
      <w:r w:rsidRPr="00AF04C0">
        <w:rPr>
          <w:rFonts w:ascii="Arial" w:hAnsi="Arial" w:cs="Arial"/>
          <w:szCs w:val="21"/>
          <w:rPrChange w:id="549" w:author="Gordon Lee" w:date="2017-03-12T16:13:00Z">
            <w:rPr>
              <w:rFonts w:ascii="Times New Roman" w:hAnsi="Times New Roman" w:cs="Times New Roman"/>
              <w:sz w:val="20"/>
              <w:szCs w:val="20"/>
            </w:rPr>
          </w:rPrChange>
        </w:rPr>
        <w:t>expert on Unity3D programming for standalone and mobile games,</w:t>
      </w:r>
      <w:ins w:id="550" w:author="Gordon Lee" w:date="2017-03-06T21:24:00Z">
        <w:r w:rsidR="005840BA" w:rsidRPr="00AF04C0">
          <w:rPr>
            <w:rFonts w:ascii="Arial" w:hAnsi="Arial" w:cs="Arial"/>
            <w:szCs w:val="21"/>
            <w:rPrChange w:id="551" w:author="Gordon Lee" w:date="2017-03-12T16:13:00Z">
              <w:rPr>
                <w:rFonts w:ascii="Times New Roman" w:hAnsi="Times New Roman" w:cs="Times New Roman"/>
                <w:sz w:val="20"/>
                <w:szCs w:val="20"/>
              </w:rPr>
            </w:rPrChange>
          </w:rPr>
          <w:t xml:space="preserve"> </w:t>
        </w:r>
      </w:ins>
      <w:del w:id="552" w:author="Gordon Lee" w:date="2017-03-06T21:24:00Z">
        <w:r w:rsidRPr="00AF04C0" w:rsidDel="005840BA">
          <w:rPr>
            <w:rFonts w:ascii="Arial" w:hAnsi="Arial" w:cs="Arial"/>
            <w:szCs w:val="21"/>
            <w:rPrChange w:id="553" w:author="Gordon Lee" w:date="2017-03-12T16:13:00Z">
              <w:rPr>
                <w:rFonts w:ascii="Times New Roman" w:hAnsi="Times New Roman" w:cs="Times New Roman"/>
                <w:sz w:val="20"/>
                <w:szCs w:val="20"/>
              </w:rPr>
            </w:rPrChange>
          </w:rPr>
          <w:delText xml:space="preserve"> and </w:delText>
        </w:r>
      </w:del>
      <w:r w:rsidRPr="00AF04C0">
        <w:rPr>
          <w:rFonts w:ascii="Arial" w:hAnsi="Arial" w:cs="Arial"/>
          <w:szCs w:val="21"/>
          <w:rPrChange w:id="554" w:author="Gordon Lee" w:date="2017-03-12T16:13:00Z">
            <w:rPr>
              <w:rFonts w:ascii="Times New Roman" w:hAnsi="Times New Roman" w:cs="Times New Roman"/>
              <w:sz w:val="20"/>
              <w:szCs w:val="20"/>
            </w:rPr>
          </w:rPrChange>
        </w:rPr>
        <w:t xml:space="preserve">3D assets design for 3D modeling, 3D animation and 3D textures. </w:t>
      </w:r>
      <w:r w:rsidRPr="00AF04C0">
        <w:rPr>
          <w:rFonts w:ascii="Arial" w:hAnsi="Arial" w:cs="Arial"/>
          <w:szCs w:val="21"/>
          <w:rPrChange w:id="555" w:author="Gordon Lee" w:date="2017-03-12T16:13:00Z">
            <w:rPr>
              <w:rFonts w:ascii="Times New Roman" w:hAnsi="Times New Roman" w:cs="Times New Roman" w:hint="eastAsia"/>
              <w:sz w:val="20"/>
              <w:szCs w:val="20"/>
            </w:rPr>
          </w:rPrChange>
        </w:rPr>
        <w:t>A</w:t>
      </w:r>
      <w:r w:rsidRPr="00AF04C0">
        <w:rPr>
          <w:rFonts w:ascii="Arial" w:hAnsi="Arial" w:cs="Arial"/>
          <w:szCs w:val="21"/>
          <w:rPrChange w:id="556" w:author="Gordon Lee" w:date="2017-03-12T16:13:00Z">
            <w:rPr>
              <w:rFonts w:ascii="Times New Roman" w:hAnsi="Times New Roman" w:cs="Times New Roman"/>
              <w:sz w:val="20"/>
              <w:szCs w:val="20"/>
            </w:rPr>
          </w:rPrChange>
        </w:rPr>
        <w:t xml:space="preserve">t </w:t>
      </w:r>
      <w:ins w:id="557" w:author="Gordon Lee" w:date="2017-03-06T21:24:00Z">
        <w:r w:rsidR="005840BA" w:rsidRPr="00AF04C0">
          <w:rPr>
            <w:rFonts w:ascii="Arial" w:hAnsi="Arial" w:cs="Arial"/>
            <w:szCs w:val="21"/>
            <w:rPrChange w:id="558" w:author="Gordon Lee" w:date="2017-03-12T16:13:00Z">
              <w:rPr>
                <w:rFonts w:ascii="Times New Roman" w:hAnsi="Times New Roman" w:cs="Times New Roman"/>
                <w:sz w:val="20"/>
                <w:szCs w:val="20"/>
              </w:rPr>
            </w:rPrChange>
          </w:rPr>
          <w:t xml:space="preserve">NYU </w:t>
        </w:r>
      </w:ins>
      <w:r w:rsidRPr="00AF04C0">
        <w:rPr>
          <w:rFonts w:ascii="Arial" w:hAnsi="Arial" w:cs="Arial"/>
          <w:szCs w:val="21"/>
          <w:rPrChange w:id="559" w:author="Gordon Lee" w:date="2017-03-12T16:13:00Z">
            <w:rPr>
              <w:rFonts w:ascii="Times New Roman" w:hAnsi="Times New Roman" w:cs="Times New Roman"/>
              <w:sz w:val="20"/>
              <w:szCs w:val="20"/>
            </w:rPr>
          </w:rPrChange>
        </w:rPr>
        <w:t>Game Center, I’m working hard on exploring</w:t>
      </w:r>
      <w:r w:rsidR="004832EE" w:rsidRPr="00AF04C0">
        <w:rPr>
          <w:rFonts w:ascii="Arial" w:hAnsi="Arial" w:cs="Arial"/>
          <w:szCs w:val="21"/>
          <w:rPrChange w:id="560" w:author="Gordon Lee" w:date="2017-03-12T16:13:00Z">
            <w:rPr>
              <w:rFonts w:ascii="Times New Roman" w:hAnsi="Times New Roman" w:cs="Times New Roman"/>
              <w:sz w:val="20"/>
              <w:szCs w:val="20"/>
            </w:rPr>
          </w:rPrChange>
        </w:rPr>
        <w:t xml:space="preserve"> </w:t>
      </w:r>
      <w:r w:rsidR="009F3768" w:rsidRPr="00AF04C0">
        <w:rPr>
          <w:rFonts w:ascii="Arial" w:hAnsi="Arial" w:cs="Arial"/>
          <w:szCs w:val="21"/>
          <w:rPrChange w:id="561" w:author="Gordon Lee" w:date="2017-03-12T16:13:00Z">
            <w:rPr>
              <w:rFonts w:ascii="Times New Roman" w:hAnsi="Times New Roman" w:cs="Times New Roman"/>
              <w:sz w:val="20"/>
              <w:szCs w:val="20"/>
            </w:rPr>
          </w:rPrChange>
        </w:rPr>
        <w:t>a</w:t>
      </w:r>
      <w:r w:rsidRPr="00AF04C0">
        <w:rPr>
          <w:rFonts w:ascii="Arial" w:hAnsi="Arial" w:cs="Arial"/>
          <w:szCs w:val="21"/>
          <w:rPrChange w:id="562" w:author="Gordon Lee" w:date="2017-03-12T16:13:00Z">
            <w:rPr>
              <w:rFonts w:ascii="Times New Roman" w:hAnsi="Times New Roman" w:cs="Times New Roman"/>
              <w:sz w:val="20"/>
              <w:szCs w:val="20"/>
            </w:rPr>
          </w:rPrChange>
        </w:rPr>
        <w:t xml:space="preserve"> </w:t>
      </w:r>
      <w:r w:rsidR="004832EE" w:rsidRPr="00AF04C0">
        <w:rPr>
          <w:rFonts w:ascii="Arial" w:hAnsi="Arial" w:cs="Arial"/>
          <w:szCs w:val="21"/>
          <w:rPrChange w:id="563" w:author="Gordon Lee" w:date="2017-03-12T16:13:00Z">
            <w:rPr>
              <w:rFonts w:ascii="Times New Roman" w:hAnsi="Times New Roman" w:cs="Times New Roman"/>
              <w:sz w:val="20"/>
              <w:szCs w:val="20"/>
            </w:rPr>
          </w:rPrChange>
        </w:rPr>
        <w:t>deep</w:t>
      </w:r>
      <w:r w:rsidRPr="00AF04C0">
        <w:rPr>
          <w:rFonts w:ascii="Arial" w:hAnsi="Arial" w:cs="Arial"/>
          <w:szCs w:val="21"/>
          <w:rPrChange w:id="564" w:author="Gordon Lee" w:date="2017-03-12T16:13:00Z">
            <w:rPr>
              <w:rFonts w:ascii="Times New Roman" w:hAnsi="Times New Roman" w:cs="Times New Roman"/>
              <w:sz w:val="20"/>
              <w:szCs w:val="20"/>
            </w:rPr>
          </w:rPrChange>
        </w:rPr>
        <w:t xml:space="preserve"> level of</w:t>
      </w:r>
      <w:r w:rsidR="0050449D" w:rsidRPr="00AF04C0">
        <w:rPr>
          <w:rFonts w:ascii="Arial" w:hAnsi="Arial" w:cs="Arial"/>
          <w:szCs w:val="21"/>
          <w:rPrChange w:id="565" w:author="Gordon Lee" w:date="2017-03-12T16:13:00Z">
            <w:rPr>
              <w:rFonts w:ascii="Times New Roman" w:hAnsi="Times New Roman" w:cs="Times New Roman" w:hint="eastAsia"/>
              <w:sz w:val="20"/>
              <w:szCs w:val="20"/>
            </w:rPr>
          </w:rPrChange>
        </w:rPr>
        <w:t xml:space="preserve"> Unity3D game design and development</w:t>
      </w:r>
      <w:r w:rsidR="004525D5" w:rsidRPr="00AF04C0">
        <w:rPr>
          <w:rFonts w:ascii="Arial" w:hAnsi="Arial" w:cs="Arial"/>
          <w:szCs w:val="21"/>
          <w:rPrChange w:id="566" w:author="Gordon Lee" w:date="2017-03-12T16:13:00Z">
            <w:rPr>
              <w:rFonts w:ascii="Times New Roman" w:hAnsi="Times New Roman" w:cs="Times New Roman"/>
              <w:sz w:val="20"/>
              <w:szCs w:val="20"/>
            </w:rPr>
          </w:rPrChange>
        </w:rPr>
        <w:t xml:space="preserve"> for mobile, game c</w:t>
      </w:r>
      <w:r w:rsidR="0050449D" w:rsidRPr="00AF04C0">
        <w:rPr>
          <w:rFonts w:ascii="Arial" w:hAnsi="Arial" w:cs="Arial"/>
          <w:szCs w:val="21"/>
          <w:rPrChange w:id="567" w:author="Gordon Lee" w:date="2017-03-12T16:13:00Z">
            <w:rPr>
              <w:rFonts w:ascii="Times New Roman" w:hAnsi="Times New Roman" w:cs="Times New Roman"/>
              <w:sz w:val="20"/>
              <w:szCs w:val="20"/>
            </w:rPr>
          </w:rPrChange>
        </w:rPr>
        <w:t>onsole and VR</w:t>
      </w:r>
      <w:r w:rsidR="004525D5" w:rsidRPr="00AF04C0">
        <w:rPr>
          <w:rFonts w:ascii="Arial" w:hAnsi="Arial" w:cs="Arial"/>
          <w:szCs w:val="21"/>
          <w:rPrChange w:id="568" w:author="Gordon Lee" w:date="2017-03-12T16:13:00Z">
            <w:rPr>
              <w:rFonts w:ascii="Times New Roman" w:hAnsi="Times New Roman" w:cs="Times New Roman"/>
              <w:sz w:val="20"/>
              <w:szCs w:val="20"/>
            </w:rPr>
          </w:rPrChange>
        </w:rPr>
        <w:t xml:space="preserve"> devices</w:t>
      </w:r>
      <w:del w:id="569" w:author="Gordon Lee" w:date="2017-03-12T15:11:00Z">
        <w:r w:rsidR="009F3768" w:rsidRPr="00AF04C0" w:rsidDel="00023CD7">
          <w:rPr>
            <w:rFonts w:ascii="Arial" w:hAnsi="Arial" w:cs="Arial"/>
            <w:szCs w:val="21"/>
            <w:rPrChange w:id="570" w:author="Gordon Lee" w:date="2017-03-12T16:13:00Z">
              <w:rPr>
                <w:rFonts w:ascii="Times New Roman" w:hAnsi="Times New Roman" w:cs="Times New Roman"/>
                <w:sz w:val="20"/>
                <w:szCs w:val="20"/>
              </w:rPr>
            </w:rPrChange>
          </w:rPr>
          <w:delText>.</w:delText>
        </w:r>
      </w:del>
    </w:p>
    <w:p w:rsidR="00AF04C0" w:rsidRDefault="00AF04C0" w:rsidP="00AF04C0">
      <w:pPr>
        <w:rPr>
          <w:ins w:id="571" w:author="Gordon Lee" w:date="2017-03-12T16:14:00Z"/>
          <w:rFonts w:ascii="Arial" w:hAnsi="Arial" w:cs="Arial"/>
          <w:szCs w:val="21"/>
        </w:rPr>
        <w:pPrChange w:id="572" w:author="Gordon Lee" w:date="2017-03-12T15:48:00Z">
          <w:pPr>
            <w:spacing w:line="260" w:lineRule="exact"/>
          </w:pPr>
        </w:pPrChange>
      </w:pPr>
    </w:p>
    <w:p w:rsidR="009F3768" w:rsidRPr="00AF04C0" w:rsidDel="00023CD7" w:rsidRDefault="009F3768" w:rsidP="00AF04C0">
      <w:pPr>
        <w:spacing w:line="260" w:lineRule="exact"/>
        <w:rPr>
          <w:del w:id="573" w:author="Gordon Lee" w:date="2017-03-12T15:11:00Z"/>
          <w:rFonts w:ascii="Arial" w:hAnsi="Arial" w:cs="Arial"/>
          <w:szCs w:val="21"/>
          <w:rPrChange w:id="574" w:author="Gordon Lee" w:date="2017-03-12T16:13:00Z">
            <w:rPr>
              <w:del w:id="575" w:author="Gordon Lee" w:date="2017-03-12T15:11:00Z"/>
            </w:rPr>
          </w:rPrChange>
        </w:rPr>
        <w:pPrChange w:id="576" w:author="Gordon Lee" w:date="2017-03-12T15:48:00Z">
          <w:pPr>
            <w:pStyle w:val="a4"/>
            <w:numPr>
              <w:numId w:val="2"/>
            </w:numPr>
            <w:spacing w:line="260" w:lineRule="exact"/>
            <w:ind w:left="840" w:firstLineChars="0" w:hanging="420"/>
          </w:pPr>
        </w:pPrChange>
      </w:pPr>
      <w:del w:id="577" w:author="Gordon Lee" w:date="2017-03-12T15:11:00Z">
        <w:r w:rsidRPr="00AF04C0" w:rsidDel="00023CD7">
          <w:rPr>
            <w:rFonts w:ascii="Arial" w:hAnsi="Arial" w:cs="Arial"/>
            <w:szCs w:val="21"/>
            <w:rPrChange w:id="578" w:author="Gordon Lee" w:date="2017-03-12T16:13:00Z">
              <w:rPr/>
            </w:rPrChange>
          </w:rPr>
          <w:delText>My target is always</w:delText>
        </w:r>
        <w:r w:rsidR="00B96796" w:rsidRPr="00AF04C0" w:rsidDel="00023CD7">
          <w:rPr>
            <w:rFonts w:ascii="Arial" w:hAnsi="Arial" w:cs="Arial"/>
            <w:szCs w:val="21"/>
            <w:rPrChange w:id="579" w:author="Gordon Lee" w:date="2017-03-12T16:13:00Z">
              <w:rPr/>
            </w:rPrChange>
          </w:rPr>
          <w:delText xml:space="preserve"> trying to make high-</w:delText>
        </w:r>
        <w:r w:rsidR="004832EE" w:rsidRPr="00AF04C0" w:rsidDel="00023CD7">
          <w:rPr>
            <w:rFonts w:ascii="Arial" w:hAnsi="Arial" w:cs="Arial"/>
            <w:szCs w:val="21"/>
            <w:rPrChange w:id="580" w:author="Gordon Lee" w:date="2017-03-12T16:13:00Z">
              <w:rPr/>
            </w:rPrChange>
          </w:rPr>
          <w:delText>quality</w:delText>
        </w:r>
        <w:r w:rsidR="008F25F8" w:rsidRPr="00AF04C0" w:rsidDel="00023CD7">
          <w:rPr>
            <w:rFonts w:ascii="Arial" w:hAnsi="Arial" w:cs="Arial"/>
            <w:szCs w:val="21"/>
            <w:rPrChange w:id="581" w:author="Gordon Lee" w:date="2017-03-12T16:13:00Z">
              <w:rPr/>
            </w:rPrChange>
          </w:rPr>
          <w:delText xml:space="preserve"> </w:delText>
        </w:r>
        <w:r w:rsidR="00B96796" w:rsidRPr="00AF04C0" w:rsidDel="00023CD7">
          <w:rPr>
            <w:rFonts w:ascii="Arial" w:hAnsi="Arial" w:cs="Arial"/>
            <w:szCs w:val="21"/>
            <w:rPrChange w:id="582" w:author="Gordon Lee" w:date="2017-03-12T16:13:00Z">
              <w:rPr/>
            </w:rPrChange>
          </w:rPr>
          <w:delText>graphics games with storytelling, different cultures from the world and a lot of fun</w:delText>
        </w:r>
        <w:r w:rsidR="004832EE" w:rsidRPr="00AF04C0" w:rsidDel="00023CD7">
          <w:rPr>
            <w:rFonts w:ascii="Arial" w:hAnsi="Arial" w:cs="Arial"/>
            <w:szCs w:val="21"/>
            <w:rPrChange w:id="583" w:author="Gordon Lee" w:date="2017-03-12T16:13:00Z">
              <w:rPr/>
            </w:rPrChange>
          </w:rPr>
          <w:delText>.</w:delText>
        </w:r>
        <w:r w:rsidRPr="00AF04C0" w:rsidDel="00023CD7">
          <w:rPr>
            <w:rFonts w:ascii="Arial" w:hAnsi="Arial" w:cs="Arial"/>
            <w:szCs w:val="21"/>
            <w:rPrChange w:id="584" w:author="Gordon Lee" w:date="2017-03-12T16:13:00Z">
              <w:rPr/>
            </w:rPrChange>
          </w:rPr>
          <w:delText xml:space="preserve"> And compatible with different platforms of standalone and mobiles.</w:delText>
        </w:r>
      </w:del>
    </w:p>
    <w:p w:rsidR="009F3768" w:rsidRPr="00AF04C0" w:rsidDel="00023CD7" w:rsidRDefault="004832EE" w:rsidP="00AF04C0">
      <w:pPr>
        <w:rPr>
          <w:del w:id="585" w:author="Gordon Lee" w:date="2017-03-12T15:11:00Z"/>
          <w:rFonts w:ascii="Arial" w:hAnsi="Arial" w:cs="Arial"/>
          <w:szCs w:val="21"/>
          <w:rPrChange w:id="586" w:author="Gordon Lee" w:date="2017-03-12T16:13:00Z">
            <w:rPr>
              <w:del w:id="587" w:author="Gordon Lee" w:date="2017-03-12T15:11:00Z"/>
            </w:rPr>
          </w:rPrChange>
        </w:rPr>
        <w:pPrChange w:id="588" w:author="Gordon Lee" w:date="2017-03-12T15:48:00Z">
          <w:pPr>
            <w:pStyle w:val="a4"/>
            <w:numPr>
              <w:numId w:val="2"/>
            </w:numPr>
            <w:spacing w:line="260" w:lineRule="exact"/>
            <w:ind w:left="840" w:firstLineChars="0" w:hanging="420"/>
          </w:pPr>
        </w:pPrChange>
      </w:pPr>
      <w:del w:id="589" w:author="Gordon Lee" w:date="2017-03-12T15:11:00Z">
        <w:r w:rsidRPr="00AF04C0" w:rsidDel="00023CD7">
          <w:rPr>
            <w:rFonts w:ascii="Arial" w:hAnsi="Arial" w:cs="Arial"/>
            <w:szCs w:val="21"/>
            <w:rPrChange w:id="590" w:author="Gordon Lee" w:date="2017-03-12T16:13:00Z">
              <w:rPr/>
            </w:rPrChange>
          </w:rPr>
          <w:delText>I’m having</w:delText>
        </w:r>
        <w:r w:rsidR="009F3768" w:rsidRPr="00AF04C0" w:rsidDel="00023CD7">
          <w:rPr>
            <w:rFonts w:ascii="Arial" w:hAnsi="Arial" w:cs="Arial"/>
            <w:szCs w:val="21"/>
            <w:rPrChange w:id="591" w:author="Gordon Lee" w:date="2017-03-12T16:13:00Z">
              <w:rPr/>
            </w:rPrChange>
          </w:rPr>
          <w:delText xml:space="preserve"> Virtual Reality class</w:delText>
        </w:r>
        <w:r w:rsidRPr="00AF04C0" w:rsidDel="00023CD7">
          <w:rPr>
            <w:rFonts w:ascii="Arial" w:hAnsi="Arial" w:cs="Arial"/>
            <w:szCs w:val="21"/>
            <w:rPrChange w:id="592" w:author="Gordon Lee" w:date="2017-03-12T16:13:00Z">
              <w:rPr/>
            </w:rPrChange>
          </w:rPr>
          <w:delText xml:space="preserve"> in Spring Semester 2017. In my point of view, VR is very important to games, education and entertainment</w:delText>
        </w:r>
        <w:r w:rsidR="009F3768" w:rsidRPr="00AF04C0" w:rsidDel="00023CD7">
          <w:rPr>
            <w:rFonts w:ascii="Arial" w:hAnsi="Arial" w:cs="Arial"/>
            <w:szCs w:val="21"/>
            <w:rPrChange w:id="593" w:author="Gordon Lee" w:date="2017-03-12T16:13:00Z">
              <w:rPr/>
            </w:rPrChange>
          </w:rPr>
          <w:delText>s</w:delText>
        </w:r>
        <w:r w:rsidRPr="00AF04C0" w:rsidDel="00023CD7">
          <w:rPr>
            <w:rFonts w:ascii="Arial" w:hAnsi="Arial" w:cs="Arial"/>
            <w:szCs w:val="21"/>
            <w:rPrChange w:id="594" w:author="Gordon Lee" w:date="2017-03-12T16:13:00Z">
              <w:rPr/>
            </w:rPrChange>
          </w:rPr>
          <w:delText>, and should be affordable to more people with low cost. So that I’m quite interesting in mobile VR, and VR UI design and implements for a batter user experiences.</w:delText>
        </w:r>
      </w:del>
    </w:p>
    <w:p w:rsidR="000E61CE" w:rsidRPr="00AF04C0" w:rsidDel="00023CD7" w:rsidRDefault="004832EE" w:rsidP="00AF04C0">
      <w:pPr>
        <w:rPr>
          <w:del w:id="595" w:author="Gordon Lee" w:date="2017-03-12T15:11:00Z"/>
          <w:rFonts w:ascii="Arial" w:hAnsi="Arial" w:cs="Arial"/>
          <w:szCs w:val="21"/>
          <w:rPrChange w:id="596" w:author="Gordon Lee" w:date="2017-03-12T16:13:00Z">
            <w:rPr>
              <w:del w:id="597" w:author="Gordon Lee" w:date="2017-03-12T15:11:00Z"/>
            </w:rPr>
          </w:rPrChange>
        </w:rPr>
        <w:pPrChange w:id="598" w:author="Gordon Lee" w:date="2017-03-12T15:48:00Z">
          <w:pPr>
            <w:pStyle w:val="a4"/>
            <w:numPr>
              <w:numId w:val="2"/>
            </w:numPr>
            <w:spacing w:line="260" w:lineRule="exact"/>
            <w:ind w:left="840" w:firstLineChars="0" w:hanging="420"/>
          </w:pPr>
        </w:pPrChange>
      </w:pPr>
      <w:del w:id="599" w:author="Gordon Lee" w:date="2017-03-12T15:11:00Z">
        <w:r w:rsidRPr="00AF04C0" w:rsidDel="00023CD7">
          <w:rPr>
            <w:rFonts w:ascii="Arial" w:hAnsi="Arial" w:cs="Arial"/>
            <w:szCs w:val="21"/>
            <w:rPrChange w:id="600" w:author="Gordon Lee" w:date="2017-03-12T16:13:00Z">
              <w:rPr/>
            </w:rPrChange>
          </w:rPr>
          <w:delText>Besides my major in Game Design, I also l</w:delText>
        </w:r>
        <w:r w:rsidR="00EC209C" w:rsidRPr="00AF04C0" w:rsidDel="00023CD7">
          <w:rPr>
            <w:rFonts w:ascii="Arial" w:hAnsi="Arial" w:cs="Arial"/>
            <w:szCs w:val="21"/>
            <w:rPrChange w:id="601" w:author="Gordon Lee" w:date="2017-03-12T16:13:00Z">
              <w:rPr/>
            </w:rPrChange>
          </w:rPr>
          <w:delText>earning professional level of 3D assets design for AAA game</w:delText>
        </w:r>
        <w:r w:rsidR="00A745F6" w:rsidRPr="00AF04C0" w:rsidDel="00023CD7">
          <w:rPr>
            <w:rFonts w:ascii="Arial" w:hAnsi="Arial" w:cs="Arial"/>
            <w:szCs w:val="21"/>
            <w:rPrChange w:id="602" w:author="Gordon Lee" w:date="2017-03-12T16:13:00Z">
              <w:rPr/>
            </w:rPrChange>
          </w:rPr>
          <w:delText>s</w:delText>
        </w:r>
        <w:r w:rsidR="008F25F8" w:rsidRPr="00AF04C0" w:rsidDel="00023CD7">
          <w:rPr>
            <w:rFonts w:ascii="Arial" w:hAnsi="Arial" w:cs="Arial"/>
            <w:szCs w:val="21"/>
            <w:rPrChange w:id="603" w:author="Gordon Lee" w:date="2017-03-12T16:13:00Z">
              <w:rPr/>
            </w:rPrChange>
          </w:rPr>
          <w:delText xml:space="preserve"> in my spa</w:delText>
        </w:r>
        <w:r w:rsidRPr="00AF04C0" w:rsidDel="00023CD7">
          <w:rPr>
            <w:rFonts w:ascii="Arial" w:hAnsi="Arial" w:cs="Arial"/>
            <w:szCs w:val="21"/>
            <w:rPrChange w:id="604" w:author="Gordon Lee" w:date="2017-03-12T16:13:00Z">
              <w:rPr/>
            </w:rPrChange>
          </w:rPr>
          <w:delText>re time.</w:delText>
        </w:r>
      </w:del>
    </w:p>
    <w:p w:rsidR="00F67928" w:rsidRPr="00AF04C0" w:rsidRDefault="00F67928" w:rsidP="00AF04C0">
      <w:pPr>
        <w:rPr>
          <w:rFonts w:ascii="Arial" w:hAnsi="Arial" w:cs="Arial"/>
          <w:szCs w:val="21"/>
          <w:rPrChange w:id="605" w:author="Gordon Lee" w:date="2017-03-12T16:13:00Z">
            <w:rPr/>
          </w:rPrChange>
        </w:rPr>
        <w:pPrChange w:id="606" w:author="Gordon Lee" w:date="2017-03-12T15:48:00Z">
          <w:pPr>
            <w:spacing w:line="260" w:lineRule="exact"/>
          </w:pPr>
        </w:pPrChange>
      </w:pPr>
    </w:p>
    <w:p w:rsidR="00820A54" w:rsidRPr="00AF04C0" w:rsidRDefault="000E61CE" w:rsidP="00F64391">
      <w:pPr>
        <w:spacing w:line="260" w:lineRule="exact"/>
        <w:rPr>
          <w:rFonts w:ascii="Arial" w:hAnsi="Arial" w:cs="Arial"/>
          <w:szCs w:val="21"/>
          <w:rPrChange w:id="607" w:author="Gordon Lee" w:date="2017-03-12T16:13:00Z">
            <w:rPr>
              <w:rFonts w:ascii="Times New Roman" w:hAnsi="Times New Roman" w:cs="Times New Roman"/>
              <w:sz w:val="20"/>
              <w:szCs w:val="20"/>
            </w:rPr>
          </w:rPrChange>
        </w:rPr>
      </w:pPr>
      <w:r w:rsidRPr="00AF04C0">
        <w:rPr>
          <w:rFonts w:ascii="Arial" w:hAnsi="Arial" w:cs="Arial"/>
          <w:b/>
          <w:szCs w:val="21"/>
          <w:rPrChange w:id="608" w:author="Gordon Lee" w:date="2017-03-12T16:13:00Z">
            <w:rPr>
              <w:rFonts w:ascii="Times New Roman" w:hAnsi="Times New Roman" w:cs="Times New Roman"/>
              <w:b/>
              <w:sz w:val="26"/>
              <w:szCs w:val="26"/>
            </w:rPr>
          </w:rPrChange>
        </w:rPr>
        <w:t>Raffles College of Design and Commerce</w:t>
      </w:r>
      <w:r w:rsidR="000F7F29" w:rsidRPr="00AF04C0">
        <w:rPr>
          <w:rFonts w:ascii="Arial" w:hAnsi="Arial" w:cs="Arial"/>
          <w:b/>
          <w:szCs w:val="21"/>
          <w:rPrChange w:id="609" w:author="Gordon Lee" w:date="2017-03-12T16:13:00Z">
            <w:rPr>
              <w:rFonts w:ascii="Times New Roman" w:hAnsi="Times New Roman" w:cs="Times New Roman" w:hint="eastAsia"/>
              <w:b/>
              <w:sz w:val="20"/>
              <w:szCs w:val="20"/>
            </w:rPr>
          </w:rPrChange>
        </w:rPr>
        <w:t xml:space="preserve">              </w:t>
      </w:r>
      <w:r w:rsidR="00547906" w:rsidRPr="00AF04C0">
        <w:rPr>
          <w:rFonts w:ascii="Arial" w:hAnsi="Arial" w:cs="Arial"/>
          <w:b/>
          <w:szCs w:val="21"/>
          <w:rPrChange w:id="610" w:author="Gordon Lee" w:date="2017-03-12T16:13:00Z">
            <w:rPr>
              <w:rFonts w:ascii="Times New Roman" w:hAnsi="Times New Roman" w:cs="Times New Roman"/>
              <w:b/>
              <w:sz w:val="20"/>
              <w:szCs w:val="20"/>
            </w:rPr>
          </w:rPrChange>
        </w:rPr>
        <w:t xml:space="preserve">                    </w:t>
      </w:r>
      <w:r w:rsidR="000F7F29" w:rsidRPr="00AF04C0">
        <w:rPr>
          <w:rFonts w:ascii="Arial" w:hAnsi="Arial" w:cs="Arial"/>
          <w:b/>
          <w:szCs w:val="21"/>
          <w:rPrChange w:id="611" w:author="Gordon Lee" w:date="2017-03-12T16:13:00Z">
            <w:rPr>
              <w:rFonts w:ascii="Times New Roman" w:hAnsi="Times New Roman" w:cs="Times New Roman" w:hint="eastAsia"/>
              <w:b/>
              <w:sz w:val="20"/>
              <w:szCs w:val="20"/>
            </w:rPr>
          </w:rPrChange>
        </w:rPr>
        <w:t xml:space="preserve">   </w:t>
      </w:r>
      <w:r w:rsidR="00547906" w:rsidRPr="00AF04C0">
        <w:rPr>
          <w:rFonts w:ascii="Arial" w:hAnsi="Arial" w:cs="Arial"/>
          <w:b/>
          <w:szCs w:val="21"/>
          <w:rPrChange w:id="612" w:author="Gordon Lee" w:date="2017-03-12T16:13:00Z">
            <w:rPr>
              <w:rFonts w:ascii="Times New Roman" w:hAnsi="Times New Roman" w:cs="Times New Roman"/>
              <w:b/>
              <w:sz w:val="20"/>
              <w:szCs w:val="20"/>
            </w:rPr>
          </w:rPrChange>
        </w:rPr>
        <w:t xml:space="preserve"> </w:t>
      </w:r>
      <w:r w:rsidR="00907F11" w:rsidRPr="00AF04C0">
        <w:rPr>
          <w:rFonts w:ascii="Arial" w:hAnsi="Arial" w:cs="Arial"/>
          <w:b/>
          <w:szCs w:val="21"/>
          <w:rPrChange w:id="613" w:author="Gordon Lee" w:date="2017-03-12T16:13:00Z">
            <w:rPr>
              <w:rFonts w:ascii="Times New Roman" w:hAnsi="Times New Roman" w:cs="Times New Roman"/>
              <w:b/>
              <w:sz w:val="20"/>
              <w:szCs w:val="20"/>
            </w:rPr>
          </w:rPrChange>
        </w:rPr>
        <w:t xml:space="preserve">   </w:t>
      </w:r>
      <w:r w:rsidR="000F7F29" w:rsidRPr="00AF04C0">
        <w:rPr>
          <w:rFonts w:ascii="Arial" w:hAnsi="Arial" w:cs="Arial"/>
          <w:b/>
          <w:szCs w:val="21"/>
          <w:rPrChange w:id="614" w:author="Gordon Lee" w:date="2017-03-12T16:13:00Z">
            <w:rPr>
              <w:rFonts w:ascii="Times New Roman" w:hAnsi="Times New Roman" w:cs="Times New Roman" w:hint="eastAsia"/>
              <w:b/>
              <w:sz w:val="20"/>
              <w:szCs w:val="20"/>
            </w:rPr>
          </w:rPrChange>
        </w:rPr>
        <w:t xml:space="preserve"> </w:t>
      </w:r>
      <w:r w:rsidR="00907F11" w:rsidRPr="00AF04C0">
        <w:rPr>
          <w:rFonts w:ascii="Arial" w:hAnsi="Arial" w:cs="Arial"/>
          <w:szCs w:val="21"/>
          <w:rPrChange w:id="615" w:author="Gordon Lee" w:date="2017-03-12T16:13:00Z">
            <w:rPr>
              <w:rFonts w:ascii="Times New Roman" w:hAnsi="Times New Roman" w:cs="Times New Roman"/>
              <w:sz w:val="20"/>
              <w:szCs w:val="20"/>
            </w:rPr>
          </w:rPrChange>
        </w:rPr>
        <w:t>Apr 2009 – May 2012</w:t>
      </w:r>
    </w:p>
    <w:p w:rsidR="00907F11" w:rsidRPr="00AF04C0" w:rsidRDefault="00907F11" w:rsidP="00F64391">
      <w:pPr>
        <w:spacing w:line="260" w:lineRule="exact"/>
        <w:rPr>
          <w:rFonts w:ascii="Arial" w:hAnsi="Arial" w:cs="Arial"/>
          <w:b/>
          <w:szCs w:val="21"/>
          <w:rPrChange w:id="616" w:author="Gordon Lee" w:date="2017-03-12T16:13:00Z">
            <w:rPr>
              <w:rFonts w:ascii="Times New Roman" w:hAnsi="Times New Roman" w:cs="Times New Roman"/>
              <w:b/>
              <w:sz w:val="22"/>
            </w:rPr>
          </w:rPrChange>
        </w:rPr>
      </w:pPr>
      <w:r w:rsidRPr="00AF04C0">
        <w:rPr>
          <w:rFonts w:ascii="Arial" w:hAnsi="Arial" w:cs="Arial"/>
          <w:b/>
          <w:szCs w:val="21"/>
          <w:rPrChange w:id="617" w:author="Gordon Lee" w:date="2017-03-12T16:13:00Z">
            <w:rPr>
              <w:rFonts w:ascii="Times New Roman" w:hAnsi="Times New Roman" w:cs="Times New Roman"/>
              <w:b/>
              <w:sz w:val="22"/>
            </w:rPr>
          </w:rPrChange>
        </w:rPr>
        <w:t>Bachelor of Design</w:t>
      </w:r>
      <w:ins w:id="618" w:author="Gordon Lee" w:date="2017-03-12T15:04:00Z">
        <w:r w:rsidR="00E60E24" w:rsidRPr="00AF04C0">
          <w:rPr>
            <w:rFonts w:ascii="Arial" w:hAnsi="Arial" w:cs="Arial"/>
            <w:b/>
            <w:szCs w:val="21"/>
            <w:rPrChange w:id="619" w:author="Gordon Lee" w:date="2017-03-12T16:13:00Z">
              <w:rPr>
                <w:rFonts w:ascii="Times New Roman" w:hAnsi="Times New Roman" w:cs="Times New Roman"/>
                <w:b/>
                <w:sz w:val="22"/>
              </w:rPr>
            </w:rPrChange>
          </w:rPr>
          <w:t>, Multimedia Design</w:t>
        </w:r>
      </w:ins>
    </w:p>
    <w:p w:rsidR="00E35256" w:rsidRPr="00AF04C0" w:rsidRDefault="00E60E24" w:rsidP="00F64391">
      <w:pPr>
        <w:pStyle w:val="a4"/>
        <w:numPr>
          <w:ilvl w:val="0"/>
          <w:numId w:val="1"/>
        </w:numPr>
        <w:spacing w:line="260" w:lineRule="exact"/>
        <w:ind w:firstLineChars="0"/>
        <w:rPr>
          <w:rFonts w:ascii="Arial" w:hAnsi="Arial" w:cs="Arial"/>
          <w:szCs w:val="21"/>
          <w:rPrChange w:id="620" w:author="Gordon Lee" w:date="2017-03-12T16:13:00Z">
            <w:rPr>
              <w:rFonts w:ascii="Times New Roman" w:hAnsi="Times New Roman" w:cs="Times New Roman"/>
              <w:sz w:val="20"/>
              <w:szCs w:val="20"/>
            </w:rPr>
          </w:rPrChange>
        </w:rPr>
      </w:pPr>
      <w:ins w:id="621" w:author="Gordon Lee" w:date="2017-03-12T15:04:00Z">
        <w:r w:rsidRPr="00AF04C0">
          <w:rPr>
            <w:rFonts w:ascii="Arial" w:hAnsi="Arial" w:cs="Arial"/>
            <w:szCs w:val="21"/>
            <w:rPrChange w:id="622" w:author="Gordon Lee" w:date="2017-03-12T16:13:00Z">
              <w:rPr>
                <w:rFonts w:ascii="Times New Roman" w:hAnsi="Times New Roman" w:cs="Times New Roman"/>
                <w:sz w:val="20"/>
                <w:szCs w:val="20"/>
              </w:rPr>
            </w:rPrChange>
          </w:rPr>
          <w:t xml:space="preserve">Study focus: </w:t>
        </w:r>
      </w:ins>
      <w:del w:id="623" w:author="Gordon Lee" w:date="2017-03-12T15:04:00Z">
        <w:r w:rsidR="00E35256" w:rsidRPr="00AF04C0" w:rsidDel="00E60E24">
          <w:rPr>
            <w:rFonts w:ascii="Arial" w:hAnsi="Arial" w:cs="Arial"/>
            <w:szCs w:val="21"/>
            <w:rPrChange w:id="624" w:author="Gordon Lee" w:date="2017-03-12T16:13:00Z">
              <w:rPr>
                <w:rFonts w:ascii="Times New Roman" w:hAnsi="Times New Roman" w:cs="Times New Roman"/>
                <w:sz w:val="20"/>
                <w:szCs w:val="20"/>
              </w:rPr>
            </w:rPrChange>
          </w:rPr>
          <w:delText xml:space="preserve">Major in Multimedia Design which includes </w:delText>
        </w:r>
      </w:del>
      <w:r w:rsidR="00E35256" w:rsidRPr="00AF04C0">
        <w:rPr>
          <w:rFonts w:ascii="Arial" w:hAnsi="Arial" w:cs="Arial"/>
          <w:szCs w:val="21"/>
          <w:rPrChange w:id="625" w:author="Gordon Lee" w:date="2017-03-12T16:13:00Z">
            <w:rPr>
              <w:rFonts w:ascii="Times New Roman" w:hAnsi="Times New Roman" w:cs="Times New Roman"/>
              <w:sz w:val="20"/>
              <w:szCs w:val="20"/>
            </w:rPr>
          </w:rPrChange>
        </w:rPr>
        <w:t>User interactive design, Digital illustration, Image processing, 3D techniques</w:t>
      </w:r>
      <w:ins w:id="626" w:author="Gordon Lee" w:date="2017-03-12T15:04:00Z">
        <w:r w:rsidRPr="00AF04C0">
          <w:rPr>
            <w:rFonts w:ascii="Arial" w:hAnsi="Arial" w:cs="Arial"/>
            <w:szCs w:val="21"/>
            <w:rPrChange w:id="627" w:author="Gordon Lee" w:date="2017-03-12T16:13:00Z">
              <w:rPr>
                <w:rFonts w:ascii="Times New Roman" w:hAnsi="Times New Roman" w:cs="Times New Roman"/>
                <w:sz w:val="20"/>
                <w:szCs w:val="20"/>
              </w:rPr>
            </w:rPrChange>
          </w:rPr>
          <w:t>,</w:t>
        </w:r>
      </w:ins>
      <w:r w:rsidR="00E35256" w:rsidRPr="00AF04C0">
        <w:rPr>
          <w:rFonts w:ascii="Arial" w:hAnsi="Arial" w:cs="Arial"/>
          <w:szCs w:val="21"/>
          <w:rPrChange w:id="628" w:author="Gordon Lee" w:date="2017-03-12T16:13:00Z">
            <w:rPr>
              <w:rFonts w:ascii="Times New Roman" w:hAnsi="Times New Roman" w:cs="Times New Roman"/>
              <w:sz w:val="20"/>
              <w:szCs w:val="20"/>
            </w:rPr>
          </w:rPrChange>
        </w:rPr>
        <w:t xml:space="preserve"> Interactive media design and New media development. </w:t>
      </w:r>
    </w:p>
    <w:p w:rsidR="007C7FC3" w:rsidRPr="00AF04C0" w:rsidRDefault="007C7FC3" w:rsidP="00F64391">
      <w:pPr>
        <w:pStyle w:val="a4"/>
        <w:numPr>
          <w:ilvl w:val="0"/>
          <w:numId w:val="1"/>
        </w:numPr>
        <w:spacing w:line="260" w:lineRule="exact"/>
        <w:ind w:firstLineChars="0"/>
        <w:rPr>
          <w:rFonts w:ascii="Arial" w:hAnsi="Arial" w:cs="Arial"/>
          <w:szCs w:val="21"/>
          <w:rPrChange w:id="629" w:author="Gordon Lee" w:date="2017-03-12T16:13:00Z">
            <w:rPr>
              <w:rFonts w:ascii="Times New Roman" w:hAnsi="Times New Roman" w:cs="Times New Roman"/>
              <w:sz w:val="20"/>
              <w:szCs w:val="20"/>
            </w:rPr>
          </w:rPrChange>
        </w:rPr>
      </w:pPr>
      <w:del w:id="630" w:author="Gordon Lee" w:date="2017-03-12T15:05:00Z">
        <w:r w:rsidRPr="00AF04C0" w:rsidDel="00E60E24">
          <w:rPr>
            <w:rFonts w:ascii="Arial" w:hAnsi="Arial" w:cs="Arial"/>
            <w:szCs w:val="21"/>
            <w:rPrChange w:id="631" w:author="Gordon Lee" w:date="2017-03-12T16:13:00Z">
              <w:rPr>
                <w:rFonts w:ascii="Times New Roman" w:hAnsi="Times New Roman" w:cs="Times New Roman"/>
                <w:sz w:val="20"/>
                <w:szCs w:val="20"/>
              </w:rPr>
            </w:rPrChange>
          </w:rPr>
          <w:delText xml:space="preserve">Extracurricular </w:delText>
        </w:r>
      </w:del>
      <w:r w:rsidRPr="00AF04C0">
        <w:rPr>
          <w:rFonts w:ascii="Arial" w:hAnsi="Arial" w:cs="Arial"/>
          <w:szCs w:val="21"/>
          <w:rPrChange w:id="632" w:author="Gordon Lee" w:date="2017-03-12T16:13:00Z">
            <w:rPr>
              <w:rFonts w:ascii="Times New Roman" w:hAnsi="Times New Roman" w:cs="Times New Roman"/>
              <w:sz w:val="20"/>
              <w:szCs w:val="20"/>
            </w:rPr>
          </w:rPrChange>
        </w:rPr>
        <w:t>Projects:</w:t>
      </w:r>
    </w:p>
    <w:p w:rsidR="007C7FC3" w:rsidRPr="00AF04C0" w:rsidRDefault="007C7FC3" w:rsidP="00F64391">
      <w:pPr>
        <w:pStyle w:val="a4"/>
        <w:numPr>
          <w:ilvl w:val="1"/>
          <w:numId w:val="1"/>
        </w:numPr>
        <w:spacing w:line="260" w:lineRule="exact"/>
        <w:ind w:firstLineChars="0"/>
        <w:rPr>
          <w:rFonts w:ascii="Arial" w:hAnsi="Arial" w:cs="Arial"/>
          <w:szCs w:val="21"/>
          <w:rPrChange w:id="633" w:author="Gordon Lee" w:date="2017-03-12T16:13:00Z">
            <w:rPr>
              <w:rFonts w:ascii="Times New Roman" w:hAnsi="Times New Roman" w:cs="Times New Roman"/>
              <w:sz w:val="20"/>
              <w:szCs w:val="20"/>
            </w:rPr>
          </w:rPrChange>
        </w:rPr>
      </w:pPr>
      <w:r w:rsidRPr="00AF04C0">
        <w:rPr>
          <w:rFonts w:ascii="Arial" w:hAnsi="Arial" w:cs="Arial"/>
          <w:b/>
          <w:szCs w:val="21"/>
          <w:rPrChange w:id="634" w:author="Gordon Lee" w:date="2017-03-12T16:13:00Z">
            <w:rPr>
              <w:rFonts w:ascii="Times New Roman" w:hAnsi="Times New Roman" w:cs="Times New Roman"/>
              <w:b/>
              <w:sz w:val="20"/>
              <w:szCs w:val="20"/>
            </w:rPr>
          </w:rPrChange>
        </w:rPr>
        <w:t>“The World of Chinese Promotion Kit”</w:t>
      </w:r>
      <w:commentRangeStart w:id="635"/>
      <w:r w:rsidRPr="00AF04C0">
        <w:rPr>
          <w:rFonts w:ascii="Arial" w:hAnsi="Arial" w:cs="Arial"/>
          <w:szCs w:val="21"/>
          <w:rPrChange w:id="636" w:author="Gordon Lee" w:date="2017-03-12T16:13:00Z">
            <w:rPr>
              <w:rFonts w:ascii="Times New Roman" w:hAnsi="Times New Roman" w:cs="Times New Roman"/>
              <w:sz w:val="20"/>
              <w:szCs w:val="20"/>
            </w:rPr>
          </w:rPrChange>
        </w:rPr>
        <w:t xml:space="preserve"> - VI Design that contained mug, pen, T-shirt etc. and highly regarded </w:t>
      </w:r>
      <w:commentRangeEnd w:id="635"/>
      <w:r w:rsidR="00AF04C0" w:rsidRPr="00AF04C0">
        <w:rPr>
          <w:rStyle w:val="a9"/>
          <w:rFonts w:ascii="Arial" w:hAnsi="Arial" w:cs="Arial"/>
          <w:rPrChange w:id="637" w:author="Gordon Lee" w:date="2017-03-12T16:13:00Z">
            <w:rPr>
              <w:rStyle w:val="a9"/>
            </w:rPr>
          </w:rPrChange>
        </w:rPr>
        <w:commentReference w:id="635"/>
      </w:r>
      <w:r w:rsidRPr="00AF04C0">
        <w:rPr>
          <w:rFonts w:ascii="Arial" w:hAnsi="Arial" w:cs="Arial"/>
          <w:szCs w:val="21"/>
          <w:rPrChange w:id="638" w:author="Gordon Lee" w:date="2017-03-12T16:13:00Z">
            <w:rPr>
              <w:rFonts w:ascii="Times New Roman" w:hAnsi="Times New Roman" w:cs="Times New Roman"/>
              <w:sz w:val="20"/>
              <w:szCs w:val="20"/>
            </w:rPr>
          </w:rPrChange>
        </w:rPr>
        <w:t>by the editor and other judges.</w:t>
      </w:r>
    </w:p>
    <w:p w:rsidR="00AF04C0" w:rsidRPr="00AF04C0" w:rsidRDefault="007C7FC3" w:rsidP="00F64391">
      <w:pPr>
        <w:pStyle w:val="a4"/>
        <w:numPr>
          <w:ilvl w:val="1"/>
          <w:numId w:val="1"/>
        </w:numPr>
        <w:spacing w:line="260" w:lineRule="exact"/>
        <w:ind w:firstLineChars="0"/>
        <w:rPr>
          <w:ins w:id="639" w:author="Gordon Lee" w:date="2017-03-12T15:48:00Z"/>
          <w:rFonts w:ascii="Arial" w:hAnsi="Arial" w:cs="Arial"/>
          <w:szCs w:val="21"/>
          <w:rPrChange w:id="640" w:author="Gordon Lee" w:date="2017-03-12T16:13:00Z">
            <w:rPr>
              <w:ins w:id="641" w:author="Gordon Lee" w:date="2017-03-12T15:48:00Z"/>
              <w:rFonts w:ascii="Times New Roman" w:hAnsi="Times New Roman" w:cs="Times New Roman"/>
              <w:sz w:val="20"/>
              <w:szCs w:val="20"/>
            </w:rPr>
          </w:rPrChange>
        </w:rPr>
      </w:pPr>
      <w:r w:rsidRPr="00AF04C0">
        <w:rPr>
          <w:rFonts w:ascii="Arial" w:hAnsi="Arial" w:cs="Arial"/>
          <w:b/>
          <w:szCs w:val="21"/>
          <w:rPrChange w:id="642" w:author="Gordon Lee" w:date="2017-03-12T16:13:00Z">
            <w:rPr>
              <w:rFonts w:ascii="Times New Roman" w:hAnsi="Times New Roman" w:cs="Times New Roman"/>
              <w:b/>
              <w:sz w:val="20"/>
              <w:szCs w:val="20"/>
            </w:rPr>
          </w:rPrChange>
        </w:rPr>
        <w:t>REDA Fabric for men's clothing company, Italy</w:t>
      </w:r>
    </w:p>
    <w:p w:rsidR="00AF04C0" w:rsidRPr="00AF04C0" w:rsidRDefault="00AF04C0" w:rsidP="00AF04C0">
      <w:pPr>
        <w:pStyle w:val="a4"/>
        <w:numPr>
          <w:ilvl w:val="2"/>
          <w:numId w:val="1"/>
        </w:numPr>
        <w:spacing w:line="260" w:lineRule="exact"/>
        <w:ind w:firstLineChars="0"/>
        <w:rPr>
          <w:ins w:id="643" w:author="Gordon Lee" w:date="2017-03-12T15:49:00Z"/>
          <w:rFonts w:ascii="Arial" w:hAnsi="Arial" w:cs="Arial"/>
          <w:szCs w:val="21"/>
          <w:rPrChange w:id="644" w:author="Gordon Lee" w:date="2017-03-12T16:13:00Z">
            <w:rPr>
              <w:ins w:id="645" w:author="Gordon Lee" w:date="2017-03-12T15:49:00Z"/>
              <w:rFonts w:ascii="Times New Roman" w:hAnsi="Times New Roman" w:cs="Times New Roman"/>
              <w:sz w:val="20"/>
              <w:szCs w:val="20"/>
            </w:rPr>
          </w:rPrChange>
        </w:rPr>
        <w:pPrChange w:id="646" w:author="Gordon Lee" w:date="2017-03-12T15:48:00Z">
          <w:pPr>
            <w:pStyle w:val="a4"/>
            <w:numPr>
              <w:ilvl w:val="1"/>
              <w:numId w:val="1"/>
            </w:numPr>
            <w:spacing w:line="260" w:lineRule="exact"/>
            <w:ind w:left="840" w:firstLineChars="0" w:hanging="420"/>
          </w:pPr>
        </w:pPrChange>
      </w:pPr>
      <w:ins w:id="647" w:author="Gordon Lee" w:date="2017-03-12T15:48:00Z">
        <w:r w:rsidRPr="00AF04C0">
          <w:rPr>
            <w:rFonts w:ascii="Arial" w:hAnsi="Arial" w:cs="Arial"/>
            <w:szCs w:val="21"/>
            <w:rPrChange w:id="648" w:author="Gordon Lee" w:date="2017-03-12T16:13:00Z">
              <w:rPr>
                <w:rFonts w:ascii="Times New Roman" w:hAnsi="Times New Roman" w:cs="Times New Roman"/>
                <w:sz w:val="20"/>
                <w:szCs w:val="20"/>
              </w:rPr>
            </w:rPrChange>
          </w:rPr>
          <w:t>Roles: g</w:t>
        </w:r>
      </w:ins>
      <w:del w:id="649" w:author="Gordon Lee" w:date="2017-03-12T15:48:00Z">
        <w:r w:rsidR="007C7FC3" w:rsidRPr="00AF04C0" w:rsidDel="00AF04C0">
          <w:rPr>
            <w:rFonts w:ascii="Arial" w:hAnsi="Arial" w:cs="Arial"/>
            <w:szCs w:val="21"/>
            <w:rPrChange w:id="650" w:author="Gordon Lee" w:date="2017-03-12T16:13:00Z">
              <w:rPr>
                <w:rFonts w:ascii="Times New Roman" w:hAnsi="Times New Roman" w:cs="Times New Roman"/>
                <w:sz w:val="20"/>
                <w:szCs w:val="20"/>
              </w:rPr>
            </w:rPrChange>
          </w:rPr>
          <w:delText xml:space="preserve"> - Appointed as g</w:delText>
        </w:r>
      </w:del>
      <w:r w:rsidR="007C7FC3" w:rsidRPr="00AF04C0">
        <w:rPr>
          <w:rFonts w:ascii="Arial" w:hAnsi="Arial" w:cs="Arial"/>
          <w:szCs w:val="21"/>
          <w:rPrChange w:id="651" w:author="Gordon Lee" w:date="2017-03-12T16:13:00Z">
            <w:rPr>
              <w:rFonts w:ascii="Times New Roman" w:hAnsi="Times New Roman" w:cs="Times New Roman"/>
              <w:sz w:val="20"/>
              <w:szCs w:val="20"/>
            </w:rPr>
          </w:rPrChange>
        </w:rPr>
        <w:t>raphic designer, photographer</w:t>
      </w:r>
      <w:ins w:id="652" w:author="Gordon Lee" w:date="2017-03-12T15:49:00Z">
        <w:r w:rsidRPr="00AF04C0">
          <w:rPr>
            <w:rFonts w:ascii="Arial" w:hAnsi="Arial" w:cs="Arial"/>
            <w:szCs w:val="21"/>
            <w:rPrChange w:id="653" w:author="Gordon Lee" w:date="2017-03-12T16:13:00Z">
              <w:rPr>
                <w:rFonts w:ascii="Times New Roman" w:hAnsi="Times New Roman" w:cs="Times New Roman"/>
                <w:sz w:val="20"/>
                <w:szCs w:val="20"/>
              </w:rPr>
            </w:rPrChange>
          </w:rPr>
          <w:t xml:space="preserve">, </w:t>
        </w:r>
      </w:ins>
      <w:del w:id="654" w:author="Gordon Lee" w:date="2017-03-12T15:49:00Z">
        <w:r w:rsidR="007C7FC3" w:rsidRPr="00AF04C0" w:rsidDel="00AF04C0">
          <w:rPr>
            <w:rFonts w:ascii="Arial" w:hAnsi="Arial" w:cs="Arial"/>
            <w:szCs w:val="21"/>
            <w:rPrChange w:id="655" w:author="Gordon Lee" w:date="2017-03-12T16:13:00Z">
              <w:rPr>
                <w:rFonts w:ascii="Times New Roman" w:hAnsi="Times New Roman" w:cs="Times New Roman"/>
                <w:sz w:val="20"/>
                <w:szCs w:val="20"/>
              </w:rPr>
            </w:rPrChange>
          </w:rPr>
          <w:delText xml:space="preserve"> and </w:delText>
        </w:r>
      </w:del>
      <w:r w:rsidR="007C7FC3" w:rsidRPr="00AF04C0">
        <w:rPr>
          <w:rFonts w:ascii="Arial" w:hAnsi="Arial" w:cs="Arial"/>
          <w:szCs w:val="21"/>
          <w:rPrChange w:id="656" w:author="Gordon Lee" w:date="2017-03-12T16:13:00Z">
            <w:rPr>
              <w:rFonts w:ascii="Times New Roman" w:hAnsi="Times New Roman" w:cs="Times New Roman"/>
              <w:sz w:val="20"/>
              <w:szCs w:val="20"/>
            </w:rPr>
          </w:rPrChange>
        </w:rPr>
        <w:t>installation designer</w:t>
      </w:r>
    </w:p>
    <w:p w:rsidR="007C7FC3" w:rsidRPr="00AF04C0" w:rsidRDefault="007C7FC3" w:rsidP="00AF04C0">
      <w:pPr>
        <w:pStyle w:val="a4"/>
        <w:numPr>
          <w:ilvl w:val="2"/>
          <w:numId w:val="1"/>
        </w:numPr>
        <w:spacing w:line="260" w:lineRule="exact"/>
        <w:ind w:firstLineChars="0"/>
        <w:rPr>
          <w:rFonts w:ascii="Arial" w:hAnsi="Arial" w:cs="Arial"/>
          <w:szCs w:val="21"/>
          <w:rPrChange w:id="657" w:author="Gordon Lee" w:date="2017-03-12T16:13:00Z">
            <w:rPr>
              <w:rFonts w:ascii="Times New Roman" w:hAnsi="Times New Roman" w:cs="Times New Roman"/>
              <w:sz w:val="20"/>
              <w:szCs w:val="20"/>
            </w:rPr>
          </w:rPrChange>
        </w:rPr>
        <w:pPrChange w:id="658" w:author="Gordon Lee" w:date="2017-03-12T15:48:00Z">
          <w:pPr>
            <w:pStyle w:val="a4"/>
            <w:numPr>
              <w:ilvl w:val="1"/>
              <w:numId w:val="1"/>
            </w:numPr>
            <w:spacing w:line="260" w:lineRule="exact"/>
            <w:ind w:left="840" w:firstLineChars="0" w:hanging="420"/>
          </w:pPr>
        </w:pPrChange>
      </w:pPr>
      <w:del w:id="659" w:author="Gordon Lee" w:date="2017-03-12T15:49:00Z">
        <w:r w:rsidRPr="00AF04C0" w:rsidDel="00AF04C0">
          <w:rPr>
            <w:rFonts w:ascii="Arial" w:hAnsi="Arial" w:cs="Arial"/>
            <w:szCs w:val="21"/>
            <w:rPrChange w:id="660" w:author="Gordon Lee" w:date="2017-03-12T16:13:00Z">
              <w:rPr>
                <w:rFonts w:ascii="Times New Roman" w:hAnsi="Times New Roman" w:cs="Times New Roman"/>
                <w:sz w:val="20"/>
                <w:szCs w:val="20"/>
              </w:rPr>
            </w:rPrChange>
          </w:rPr>
          <w:delText xml:space="preserve">, participated in designing of </w:delText>
        </w:r>
      </w:del>
      <w:ins w:id="661" w:author="Gordon Lee" w:date="2017-03-12T15:49:00Z">
        <w:r w:rsidR="00AF04C0" w:rsidRPr="00AF04C0">
          <w:rPr>
            <w:rFonts w:ascii="Arial" w:hAnsi="Arial" w:cs="Arial"/>
            <w:szCs w:val="21"/>
            <w:rPrChange w:id="662" w:author="Gordon Lee" w:date="2017-03-12T16:13:00Z">
              <w:rPr>
                <w:rFonts w:ascii="Times New Roman" w:hAnsi="Times New Roman" w:cs="Times New Roman"/>
                <w:sz w:val="20"/>
                <w:szCs w:val="20"/>
              </w:rPr>
            </w:rPrChange>
          </w:rPr>
          <w:t xml:space="preserve">Led design of </w:t>
        </w:r>
      </w:ins>
      <w:r w:rsidRPr="00AF04C0">
        <w:rPr>
          <w:rFonts w:ascii="Arial" w:hAnsi="Arial" w:cs="Arial"/>
          <w:szCs w:val="21"/>
          <w:rPrChange w:id="663" w:author="Gordon Lee" w:date="2017-03-12T16:13:00Z">
            <w:rPr>
              <w:rFonts w:ascii="Times New Roman" w:hAnsi="Times New Roman" w:cs="Times New Roman"/>
              <w:sz w:val="20"/>
              <w:szCs w:val="20"/>
            </w:rPr>
          </w:rPrChange>
        </w:rPr>
        <w:t xml:space="preserve">installation art and graphic art </w:t>
      </w:r>
      <w:del w:id="664" w:author="Gordon Lee" w:date="2017-03-12T15:50:00Z">
        <w:r w:rsidRPr="00AF04C0" w:rsidDel="00AF04C0">
          <w:rPr>
            <w:rFonts w:ascii="Arial" w:hAnsi="Arial" w:cs="Arial"/>
            <w:szCs w:val="21"/>
            <w:rPrChange w:id="665" w:author="Gordon Lee" w:date="2017-03-12T16:13:00Z">
              <w:rPr>
                <w:rFonts w:ascii="Times New Roman" w:hAnsi="Times New Roman" w:cs="Times New Roman"/>
                <w:sz w:val="20"/>
                <w:szCs w:val="20"/>
              </w:rPr>
            </w:rPrChange>
          </w:rPr>
          <w:delText>based on</w:delText>
        </w:r>
      </w:del>
      <w:ins w:id="666" w:author="Gordon Lee" w:date="2017-03-12T15:50:00Z">
        <w:r w:rsidR="00AF04C0" w:rsidRPr="00AF04C0">
          <w:rPr>
            <w:rFonts w:ascii="Arial" w:hAnsi="Arial" w:cs="Arial"/>
            <w:szCs w:val="21"/>
            <w:rPrChange w:id="667" w:author="Gordon Lee" w:date="2017-03-12T16:13:00Z">
              <w:rPr>
                <w:rFonts w:ascii="Times New Roman" w:hAnsi="Times New Roman" w:cs="Times New Roman"/>
                <w:sz w:val="20"/>
                <w:szCs w:val="20"/>
              </w:rPr>
            </w:rPrChange>
          </w:rPr>
          <w:t>using</w:t>
        </w:r>
      </w:ins>
      <w:r w:rsidRPr="00AF04C0">
        <w:rPr>
          <w:rFonts w:ascii="Arial" w:hAnsi="Arial" w:cs="Arial"/>
          <w:szCs w:val="21"/>
          <w:rPrChange w:id="668" w:author="Gordon Lee" w:date="2017-03-12T16:13:00Z">
            <w:rPr>
              <w:rFonts w:ascii="Times New Roman" w:hAnsi="Times New Roman" w:cs="Times New Roman"/>
              <w:sz w:val="20"/>
              <w:szCs w:val="20"/>
            </w:rPr>
          </w:rPrChange>
        </w:rPr>
        <w:t xml:space="preserve"> </w:t>
      </w:r>
      <w:del w:id="669" w:author="Gordon Lee" w:date="2017-03-12T15:50:00Z">
        <w:r w:rsidRPr="00AF04C0" w:rsidDel="00AF04C0">
          <w:rPr>
            <w:rFonts w:ascii="Arial" w:hAnsi="Arial" w:cs="Arial"/>
            <w:szCs w:val="21"/>
            <w:rPrChange w:id="670" w:author="Gordon Lee" w:date="2017-03-12T16:13:00Z">
              <w:rPr>
                <w:rFonts w:ascii="Times New Roman" w:hAnsi="Times New Roman" w:cs="Times New Roman"/>
                <w:sz w:val="20"/>
                <w:szCs w:val="20"/>
              </w:rPr>
            </w:rPrChange>
          </w:rPr>
          <w:delText xml:space="preserve">men’s clothing </w:delText>
        </w:r>
      </w:del>
      <w:r w:rsidRPr="00AF04C0">
        <w:rPr>
          <w:rFonts w:ascii="Arial" w:hAnsi="Arial" w:cs="Arial"/>
          <w:szCs w:val="21"/>
          <w:rPrChange w:id="671" w:author="Gordon Lee" w:date="2017-03-12T16:13:00Z">
            <w:rPr>
              <w:rFonts w:ascii="Times New Roman" w:hAnsi="Times New Roman" w:cs="Times New Roman"/>
              <w:sz w:val="20"/>
              <w:szCs w:val="20"/>
            </w:rPr>
          </w:rPrChange>
        </w:rPr>
        <w:t xml:space="preserve">fabric </w:t>
      </w:r>
      <w:del w:id="672" w:author="Gordon Lee" w:date="2017-03-12T15:50:00Z">
        <w:r w:rsidRPr="00AF04C0" w:rsidDel="00AF04C0">
          <w:rPr>
            <w:rFonts w:ascii="Arial" w:hAnsi="Arial" w:cs="Arial"/>
            <w:szCs w:val="21"/>
            <w:rPrChange w:id="673" w:author="Gordon Lee" w:date="2017-03-12T16:13:00Z">
              <w:rPr>
                <w:rFonts w:ascii="Times New Roman" w:hAnsi="Times New Roman" w:cs="Times New Roman"/>
                <w:sz w:val="20"/>
                <w:szCs w:val="20"/>
              </w:rPr>
            </w:rPrChange>
          </w:rPr>
          <w:delText>and demonstrated its corporation culture and a theme of environmental protection through my design</w:delText>
        </w:r>
      </w:del>
      <w:ins w:id="674" w:author="Gordon Lee" w:date="2017-03-12T15:50:00Z">
        <w:r w:rsidR="00AF04C0" w:rsidRPr="00AF04C0">
          <w:rPr>
            <w:rFonts w:ascii="Arial" w:hAnsi="Arial" w:cs="Arial"/>
            <w:szCs w:val="21"/>
            <w:rPrChange w:id="675" w:author="Gordon Lee" w:date="2017-03-12T16:13:00Z">
              <w:rPr>
                <w:rFonts w:ascii="Times New Roman" w:hAnsi="Times New Roman" w:cs="Times New Roman"/>
                <w:sz w:val="20"/>
                <w:szCs w:val="20"/>
              </w:rPr>
            </w:rPrChange>
          </w:rPr>
          <w:t>to demonstrated both company culture and environmental awareness</w:t>
        </w:r>
      </w:ins>
      <w:r w:rsidRPr="00AF04C0">
        <w:rPr>
          <w:rFonts w:ascii="Arial" w:hAnsi="Arial" w:cs="Arial"/>
          <w:szCs w:val="21"/>
          <w:rPrChange w:id="676" w:author="Gordon Lee" w:date="2017-03-12T16:13:00Z">
            <w:rPr>
              <w:rFonts w:ascii="Times New Roman" w:hAnsi="Times New Roman" w:cs="Times New Roman"/>
              <w:sz w:val="20"/>
              <w:szCs w:val="20"/>
            </w:rPr>
          </w:rPrChange>
        </w:rPr>
        <w:t xml:space="preserve">. </w:t>
      </w:r>
      <w:del w:id="677" w:author="Gordon Lee" w:date="2017-03-12T15:50:00Z">
        <w:r w:rsidRPr="00AF04C0" w:rsidDel="00AF04C0">
          <w:rPr>
            <w:rFonts w:ascii="Arial" w:hAnsi="Arial" w:cs="Arial"/>
            <w:szCs w:val="21"/>
            <w:rPrChange w:id="678" w:author="Gordon Lee" w:date="2017-03-12T16:13:00Z">
              <w:rPr>
                <w:rFonts w:ascii="Times New Roman" w:hAnsi="Times New Roman" w:cs="Times New Roman"/>
                <w:sz w:val="20"/>
                <w:szCs w:val="20"/>
              </w:rPr>
            </w:rPrChange>
          </w:rPr>
          <w:delText xml:space="preserve">The final </w:delText>
        </w:r>
      </w:del>
      <w:ins w:id="679" w:author="Gordon Lee" w:date="2017-03-12T15:50:00Z">
        <w:r w:rsidR="00AF04C0" w:rsidRPr="00AF04C0">
          <w:rPr>
            <w:rFonts w:ascii="Arial" w:hAnsi="Arial" w:cs="Arial"/>
            <w:szCs w:val="21"/>
            <w:rPrChange w:id="680" w:author="Gordon Lee" w:date="2017-03-12T16:13:00Z">
              <w:rPr>
                <w:rFonts w:ascii="Times New Roman" w:hAnsi="Times New Roman" w:cs="Times New Roman"/>
                <w:sz w:val="20"/>
                <w:szCs w:val="20"/>
              </w:rPr>
            </w:rPrChange>
          </w:rPr>
          <w:t xml:space="preserve">Final </w:t>
        </w:r>
      </w:ins>
      <w:r w:rsidRPr="00AF04C0">
        <w:rPr>
          <w:rFonts w:ascii="Arial" w:hAnsi="Arial" w:cs="Arial"/>
          <w:szCs w:val="21"/>
          <w:rPrChange w:id="681" w:author="Gordon Lee" w:date="2017-03-12T16:13:00Z">
            <w:rPr>
              <w:rFonts w:ascii="Times New Roman" w:hAnsi="Times New Roman" w:cs="Times New Roman"/>
              <w:sz w:val="20"/>
              <w:szCs w:val="20"/>
            </w:rPr>
          </w:rPrChange>
        </w:rPr>
        <w:t>installation was exhibited at Sanlitun Village</w:t>
      </w:r>
      <w:del w:id="682" w:author="Gordon Lee" w:date="2017-03-12T15:56:00Z">
        <w:r w:rsidRPr="00AF04C0" w:rsidDel="00AF04C0">
          <w:rPr>
            <w:rFonts w:ascii="Arial" w:hAnsi="Arial" w:cs="Arial"/>
            <w:szCs w:val="21"/>
            <w:rPrChange w:id="683" w:author="Gordon Lee" w:date="2017-03-12T16:13:00Z">
              <w:rPr>
                <w:rFonts w:ascii="Times New Roman" w:hAnsi="Times New Roman" w:cs="Times New Roman"/>
                <w:sz w:val="20"/>
                <w:szCs w:val="20"/>
              </w:rPr>
            </w:rPrChange>
          </w:rPr>
          <w:delText>.</w:delText>
        </w:r>
      </w:del>
    </w:p>
    <w:p w:rsidR="00AF04C0" w:rsidRPr="00AF04C0" w:rsidRDefault="007C7FC3">
      <w:pPr>
        <w:pStyle w:val="a4"/>
        <w:numPr>
          <w:ilvl w:val="1"/>
          <w:numId w:val="1"/>
        </w:numPr>
        <w:spacing w:line="260" w:lineRule="exact"/>
        <w:ind w:firstLineChars="0"/>
        <w:rPr>
          <w:ins w:id="684" w:author="Gordon Lee" w:date="2017-03-12T15:52:00Z"/>
          <w:rFonts w:ascii="Arial" w:hAnsi="Arial" w:cs="Arial"/>
          <w:szCs w:val="21"/>
          <w:rPrChange w:id="685" w:author="Gordon Lee" w:date="2017-03-12T16:13:00Z">
            <w:rPr>
              <w:ins w:id="686" w:author="Gordon Lee" w:date="2017-03-12T15:52:00Z"/>
              <w:rFonts w:ascii="Times New Roman" w:hAnsi="Times New Roman" w:cs="Times New Roman"/>
              <w:sz w:val="20"/>
              <w:szCs w:val="20"/>
            </w:rPr>
          </w:rPrChange>
        </w:rPr>
        <w:pPrChange w:id="687" w:author="Gordon Lee" w:date="2017-03-12T15:16:00Z">
          <w:pPr>
            <w:spacing w:line="260" w:lineRule="exact"/>
          </w:pPr>
        </w:pPrChange>
      </w:pPr>
      <w:r w:rsidRPr="00AF04C0">
        <w:rPr>
          <w:rFonts w:ascii="Arial" w:hAnsi="Arial" w:cs="Arial"/>
          <w:b/>
          <w:szCs w:val="21"/>
          <w:rPrChange w:id="688" w:author="Gordon Lee" w:date="2017-03-12T16:13:00Z">
            <w:rPr>
              <w:rFonts w:ascii="Times New Roman" w:hAnsi="Times New Roman" w:cs="Times New Roman"/>
              <w:b/>
              <w:sz w:val="20"/>
              <w:szCs w:val="20"/>
            </w:rPr>
          </w:rPrChange>
        </w:rPr>
        <w:t>Illustration for Global Times English Novel.</w:t>
      </w:r>
      <w:r w:rsidRPr="00AF04C0">
        <w:rPr>
          <w:rFonts w:ascii="Arial" w:hAnsi="Arial" w:cs="Arial"/>
          <w:szCs w:val="21"/>
          <w:rPrChange w:id="689" w:author="Gordon Lee" w:date="2017-03-12T16:13:00Z">
            <w:rPr>
              <w:rFonts w:ascii="Times New Roman" w:hAnsi="Times New Roman" w:cs="Times New Roman"/>
              <w:sz w:val="20"/>
              <w:szCs w:val="20"/>
            </w:rPr>
          </w:rPrChange>
        </w:rPr>
        <w:t xml:space="preserve"> </w:t>
      </w:r>
    </w:p>
    <w:p w:rsidR="007C7FC3" w:rsidRPr="00AF04C0" w:rsidDel="00023CD7" w:rsidRDefault="00AF04C0" w:rsidP="00AF04C0">
      <w:pPr>
        <w:pStyle w:val="a4"/>
        <w:numPr>
          <w:ilvl w:val="2"/>
          <w:numId w:val="1"/>
        </w:numPr>
        <w:spacing w:line="260" w:lineRule="exact"/>
        <w:ind w:firstLineChars="0"/>
        <w:rPr>
          <w:del w:id="690" w:author="Gordon Lee" w:date="2017-03-12T15:16:00Z"/>
          <w:rFonts w:ascii="Arial" w:hAnsi="Arial" w:cs="Arial"/>
          <w:szCs w:val="21"/>
          <w:rPrChange w:id="691" w:author="Gordon Lee" w:date="2017-03-12T16:13:00Z">
            <w:rPr>
              <w:del w:id="692" w:author="Gordon Lee" w:date="2017-03-12T15:16:00Z"/>
            </w:rPr>
          </w:rPrChange>
        </w:rPr>
        <w:pPrChange w:id="693" w:author="Gordon Lee" w:date="2017-03-12T16:14:00Z">
          <w:pPr>
            <w:pStyle w:val="a4"/>
            <w:numPr>
              <w:ilvl w:val="1"/>
              <w:numId w:val="1"/>
            </w:numPr>
            <w:spacing w:line="260" w:lineRule="exact"/>
            <w:ind w:left="840" w:firstLineChars="0" w:hanging="420"/>
          </w:pPr>
        </w:pPrChange>
      </w:pPr>
      <w:ins w:id="694" w:author="Gordon Lee" w:date="2017-03-12T16:13:00Z">
        <w:r w:rsidRPr="00AF04C0">
          <w:rPr>
            <w:rFonts w:ascii="Arial" w:hAnsi="Arial" w:cs="Arial"/>
            <w:szCs w:val="21"/>
          </w:rPr>
          <w:t>Roles: illustrator and graphic designer. Led team to design and implementation of art illustration that was publish on Global Times April 1st 2011 issue</w:t>
        </w:r>
      </w:ins>
      <w:del w:id="695" w:author="Gordon Lee" w:date="2017-03-12T15:51:00Z">
        <w:r w:rsidR="007C7FC3" w:rsidRPr="00AF04C0" w:rsidDel="00AF04C0">
          <w:rPr>
            <w:rFonts w:ascii="Arial" w:hAnsi="Arial" w:cs="Arial"/>
            <w:szCs w:val="21"/>
            <w:rPrChange w:id="696" w:author="Gordon Lee" w:date="2017-03-12T16:13:00Z">
              <w:rPr/>
            </w:rPrChange>
          </w:rPr>
          <w:delText xml:space="preserve">Worked as </w:delText>
        </w:r>
      </w:del>
      <w:del w:id="697" w:author="Gordon Lee" w:date="2017-03-12T15:54:00Z">
        <w:r w:rsidR="007C7FC3" w:rsidRPr="00AF04C0" w:rsidDel="00AF04C0">
          <w:rPr>
            <w:rFonts w:ascii="Arial" w:hAnsi="Arial" w:cs="Arial"/>
            <w:szCs w:val="21"/>
            <w:rPrChange w:id="698" w:author="Gordon Lee" w:date="2017-03-12T16:13:00Z">
              <w:rPr/>
            </w:rPrChange>
          </w:rPr>
          <w:delText xml:space="preserve">illustrator and graphic designer, responsible for reading and apprehending given material hence designing and producing appropriate illustration. The illustration was successfully selected to publish on Global Times </w:delText>
        </w:r>
        <w:r w:rsidR="00FF788B" w:rsidRPr="00AF04C0" w:rsidDel="00AF04C0">
          <w:rPr>
            <w:rFonts w:ascii="Arial" w:hAnsi="Arial" w:cs="Arial"/>
            <w:szCs w:val="21"/>
            <w:rPrChange w:id="699" w:author="Gordon Lee" w:date="2017-03-12T16:13:00Z">
              <w:rPr/>
            </w:rPrChange>
          </w:rPr>
          <w:delText>1</w:delText>
        </w:r>
        <w:r w:rsidR="00FF788B" w:rsidRPr="00AF04C0" w:rsidDel="00AF04C0">
          <w:rPr>
            <w:rFonts w:ascii="Arial" w:hAnsi="Arial" w:cs="Arial"/>
            <w:szCs w:val="21"/>
            <w:vertAlign w:val="superscript"/>
            <w:rPrChange w:id="700" w:author="Gordon Lee" w:date="2017-03-12T16:13:00Z">
              <w:rPr>
                <w:vertAlign w:val="superscript"/>
              </w:rPr>
            </w:rPrChange>
          </w:rPr>
          <w:delText>st</w:delText>
        </w:r>
        <w:r w:rsidR="00FF788B" w:rsidRPr="00AF04C0" w:rsidDel="00AF04C0">
          <w:rPr>
            <w:rFonts w:ascii="Arial" w:hAnsi="Arial" w:cs="Arial"/>
            <w:szCs w:val="21"/>
            <w:rPrChange w:id="701" w:author="Gordon Lee" w:date="2017-03-12T16:13:00Z">
              <w:rPr/>
            </w:rPrChange>
          </w:rPr>
          <w:delText>, Apr, 2011</w:delText>
        </w:r>
        <w:r w:rsidR="00467CD2" w:rsidRPr="00AF04C0" w:rsidDel="00AF04C0">
          <w:rPr>
            <w:rFonts w:ascii="Arial" w:hAnsi="Arial" w:cs="Arial"/>
            <w:szCs w:val="21"/>
            <w:rPrChange w:id="702" w:author="Gordon Lee" w:date="2017-03-12T16:13:00Z">
              <w:rPr/>
            </w:rPrChange>
          </w:rPr>
          <w:delText>.</w:delText>
        </w:r>
      </w:del>
    </w:p>
    <w:p w:rsidR="00FC0158" w:rsidRPr="00AF04C0" w:rsidDel="00023CD7" w:rsidRDefault="00FC0158" w:rsidP="00AF04C0">
      <w:pPr>
        <w:pStyle w:val="a4"/>
        <w:numPr>
          <w:ilvl w:val="2"/>
          <w:numId w:val="1"/>
        </w:numPr>
        <w:spacing w:line="260" w:lineRule="exact"/>
        <w:ind w:firstLineChars="0"/>
        <w:rPr>
          <w:del w:id="703" w:author="Gordon Lee" w:date="2017-03-12T15:16:00Z"/>
          <w:b/>
          <w:rPrChange w:id="704" w:author="Gordon Lee" w:date="2017-03-12T16:13:00Z">
            <w:rPr>
              <w:del w:id="705" w:author="Gordon Lee" w:date="2017-03-12T15:16:00Z"/>
            </w:rPr>
          </w:rPrChange>
        </w:rPr>
        <w:pPrChange w:id="706" w:author="Gordon Lee" w:date="2017-03-12T16:14:00Z">
          <w:pPr>
            <w:spacing w:line="260" w:lineRule="exact"/>
          </w:pPr>
        </w:pPrChange>
      </w:pPr>
    </w:p>
    <w:p w:rsidR="00E018B0" w:rsidRPr="00AF04C0" w:rsidDel="00023CD7" w:rsidRDefault="005F09F9" w:rsidP="00AF04C0">
      <w:pPr>
        <w:pStyle w:val="a4"/>
        <w:numPr>
          <w:ilvl w:val="2"/>
          <w:numId w:val="1"/>
        </w:numPr>
        <w:spacing w:line="260" w:lineRule="exact"/>
        <w:ind w:firstLineChars="0"/>
        <w:rPr>
          <w:del w:id="707" w:author="Gordon Lee" w:date="2017-03-12T15:15:00Z"/>
        </w:rPr>
        <w:pPrChange w:id="708" w:author="Gordon Lee" w:date="2017-03-12T16:14:00Z">
          <w:pPr>
            <w:spacing w:line="260" w:lineRule="exact"/>
          </w:pPr>
        </w:pPrChange>
      </w:pPr>
      <w:del w:id="709" w:author="Gordon Lee" w:date="2017-03-12T15:03:00Z">
        <w:r w:rsidRPr="00AF04C0" w:rsidDel="00E60E24">
          <w:rPr>
            <w:rPrChange w:id="710" w:author="Gordon Lee" w:date="2017-03-12T16:13:00Z">
              <w:rPr>
                <w:rFonts w:ascii="Times New Roman" w:hAnsi="Times New Roman" w:cs="Times New Roman"/>
                <w:sz w:val="20"/>
                <w:szCs w:val="20"/>
                <w:u w:val="double"/>
              </w:rPr>
            </w:rPrChange>
          </w:rPr>
          <w:delText xml:space="preserve">Game projects    </w:delText>
        </w:r>
      </w:del>
      <w:del w:id="711" w:author="Gordon Lee" w:date="2017-03-12T15:15:00Z">
        <w:r w:rsidRPr="00AF04C0" w:rsidDel="00023CD7">
          <w:rPr>
            <w:rPrChange w:id="712" w:author="Gordon Lee" w:date="2017-03-12T16:13:00Z">
              <w:rPr>
                <w:rFonts w:ascii="Times New Roman" w:hAnsi="Times New Roman" w:cs="Times New Roman"/>
                <w:sz w:val="20"/>
                <w:szCs w:val="20"/>
                <w:u w:val="double"/>
              </w:rPr>
            </w:rPrChange>
          </w:rPr>
          <w:delText xml:space="preserve">  </w:delText>
        </w:r>
        <w:r w:rsidRPr="00AF04C0" w:rsidDel="00023CD7">
          <w:delText xml:space="preserve">                                         </w:delText>
        </w:r>
        <w:r w:rsidR="00390937" w:rsidRPr="00AF04C0" w:rsidDel="00023CD7">
          <w:delText xml:space="preserve">     </w:delText>
        </w:r>
        <w:r w:rsidRPr="00AF04C0" w:rsidDel="00023CD7">
          <w:delText xml:space="preserve">                                         </w:delText>
        </w:r>
      </w:del>
    </w:p>
    <w:p w:rsidR="00E018B0" w:rsidRPr="00AF04C0" w:rsidDel="00023CD7" w:rsidRDefault="00FE1AD7" w:rsidP="00AF04C0">
      <w:pPr>
        <w:pStyle w:val="a4"/>
        <w:numPr>
          <w:ilvl w:val="2"/>
          <w:numId w:val="1"/>
        </w:numPr>
        <w:spacing w:line="260" w:lineRule="exact"/>
        <w:ind w:firstLineChars="0"/>
        <w:rPr>
          <w:del w:id="713" w:author="Gordon Lee" w:date="2017-03-12T15:15:00Z"/>
          <w:rPrChange w:id="714" w:author="Gordon Lee" w:date="2017-03-12T16:13:00Z">
            <w:rPr>
              <w:del w:id="715" w:author="Gordon Lee" w:date="2017-03-12T15:15:00Z"/>
              <w:sz w:val="26"/>
              <w:szCs w:val="26"/>
            </w:rPr>
          </w:rPrChange>
        </w:rPr>
        <w:pPrChange w:id="716" w:author="Gordon Lee" w:date="2017-03-12T16:14:00Z">
          <w:pPr>
            <w:spacing w:line="260" w:lineRule="exact"/>
          </w:pPr>
        </w:pPrChange>
      </w:pPr>
      <w:del w:id="717" w:author="Gordon Lee" w:date="2017-03-12T15:12:00Z">
        <w:r w:rsidRPr="00AF04C0" w:rsidDel="00023CD7">
          <w:rPr>
            <w:rPrChange w:id="718" w:author="Gordon Lee" w:date="2017-03-12T16:13:00Z">
              <w:rPr>
                <w:sz w:val="26"/>
                <w:szCs w:val="26"/>
              </w:rPr>
            </w:rPrChange>
          </w:rPr>
          <w:delText>NYU P</w:delText>
        </w:r>
        <w:r w:rsidR="005F09F9" w:rsidRPr="00AF04C0" w:rsidDel="00023CD7">
          <w:rPr>
            <w:rPrChange w:id="719" w:author="Gordon Lee" w:date="2017-03-12T16:13:00Z">
              <w:rPr>
                <w:sz w:val="26"/>
                <w:szCs w:val="26"/>
              </w:rPr>
            </w:rPrChange>
          </w:rPr>
          <w:delText>rojects</w:delText>
        </w:r>
      </w:del>
    </w:p>
    <w:p w:rsidR="009A3B7A" w:rsidRPr="00AF04C0" w:rsidDel="00023CD7" w:rsidRDefault="009A3B7A" w:rsidP="00AF04C0">
      <w:pPr>
        <w:pStyle w:val="a4"/>
        <w:numPr>
          <w:ilvl w:val="2"/>
          <w:numId w:val="1"/>
        </w:numPr>
        <w:spacing w:line="260" w:lineRule="exact"/>
        <w:ind w:firstLineChars="0"/>
        <w:rPr>
          <w:del w:id="720" w:author="Gordon Lee" w:date="2017-03-12T15:13:00Z"/>
        </w:rPr>
        <w:pPrChange w:id="721" w:author="Gordon Lee" w:date="2017-03-12T16:14:00Z">
          <w:pPr>
            <w:spacing w:line="260" w:lineRule="exact"/>
          </w:pPr>
        </w:pPrChange>
      </w:pPr>
      <w:del w:id="722" w:author="Gordon Lee" w:date="2017-03-12T15:13:00Z">
        <w:r w:rsidRPr="00AF04C0" w:rsidDel="00023CD7">
          <w:delText xml:space="preserve">Dec 2016 </w:delText>
        </w:r>
      </w:del>
      <w:del w:id="723" w:author="Gordon Lee" w:date="2017-03-12T15:15:00Z">
        <w:r w:rsidRPr="00AF04C0" w:rsidDel="00023CD7">
          <w:delText>“Top Down Stealth”</w:delText>
        </w:r>
      </w:del>
    </w:p>
    <w:p w:rsidR="00F60C34" w:rsidRPr="00AF04C0" w:rsidDel="00023CD7" w:rsidRDefault="00F60C34" w:rsidP="00AF04C0">
      <w:pPr>
        <w:pStyle w:val="a4"/>
        <w:numPr>
          <w:ilvl w:val="2"/>
          <w:numId w:val="1"/>
        </w:numPr>
        <w:spacing w:line="260" w:lineRule="exact"/>
        <w:ind w:firstLineChars="0"/>
        <w:rPr>
          <w:del w:id="724" w:author="Gordon Lee" w:date="2017-03-12T15:15:00Z"/>
        </w:rPr>
        <w:pPrChange w:id="725" w:author="Gordon Lee" w:date="2017-03-12T16:14:00Z">
          <w:pPr>
            <w:spacing w:line="260" w:lineRule="exact"/>
          </w:pPr>
        </w:pPrChange>
      </w:pPr>
      <w:del w:id="726" w:author="Gordon Lee" w:date="2017-03-12T15:13:00Z">
        <w:r w:rsidRPr="00AF04C0" w:rsidDel="00023CD7">
          <w:tab/>
        </w:r>
      </w:del>
      <w:del w:id="727" w:author="Gordon Lee" w:date="2017-03-12T15:15:00Z">
        <w:r w:rsidR="00FD2F74" w:rsidRPr="00AF04C0" w:rsidDel="00023CD7">
          <w:rPr>
            <w:i/>
          </w:rPr>
          <w:delText>“Top Down Stealth”</w:delText>
        </w:r>
        <w:r w:rsidR="00FD2F74" w:rsidRPr="00AF04C0" w:rsidDel="00023CD7">
          <w:delText xml:space="preserve"> is a single player game that I've engaged in a teamwork for the class of Game Studio I at Game Center NYU. In the game, the purpose of the player is looking for keys to open the secret final doo</w:delText>
        </w:r>
        <w:r w:rsidR="008F25F8" w:rsidRPr="00AF04C0" w:rsidDel="00023CD7">
          <w:delText>r. The puzzles of the game need</w:delText>
        </w:r>
        <w:r w:rsidR="00FD2F74" w:rsidRPr="00AF04C0" w:rsidDel="00023CD7">
          <w:delText xml:space="preserve"> the player to collect the key for each corresponding door and open new sections for collecting new keys and to open new doors. The final secret gate will be unlocked when the player collected all the keys and safely back to the safe zone. Player has limited energy to freeze monsters in the maze. When the player used up the energy, the monster will unfreeze and chase the player. Don't try to get into the red zone in front of the monsters. Unless you want to have a try.</w:delText>
        </w:r>
      </w:del>
    </w:p>
    <w:p w:rsidR="004842A5" w:rsidRPr="00AF04C0" w:rsidDel="00023CD7" w:rsidRDefault="004842A5" w:rsidP="00AF04C0">
      <w:pPr>
        <w:pStyle w:val="a4"/>
        <w:numPr>
          <w:ilvl w:val="2"/>
          <w:numId w:val="1"/>
        </w:numPr>
        <w:spacing w:line="260" w:lineRule="exact"/>
        <w:ind w:firstLineChars="0"/>
        <w:rPr>
          <w:del w:id="728" w:author="Gordon Lee" w:date="2017-03-12T15:15:00Z"/>
        </w:rPr>
        <w:pPrChange w:id="729" w:author="Gordon Lee" w:date="2017-03-12T16:14:00Z">
          <w:pPr>
            <w:spacing w:line="260" w:lineRule="exact"/>
            <w:ind w:firstLine="420"/>
          </w:pPr>
        </w:pPrChange>
      </w:pPr>
      <w:del w:id="730" w:author="Gordon Lee" w:date="2017-03-12T15:13:00Z">
        <w:r w:rsidRPr="00AF04C0" w:rsidDel="00023CD7">
          <w:delText>You are more than welcome to try the game at</w:delText>
        </w:r>
      </w:del>
      <w:del w:id="731" w:author="Gordon Lee" w:date="2017-03-12T15:15:00Z">
        <w:r w:rsidRPr="00AF04C0" w:rsidDel="00023CD7">
          <w:delText xml:space="preserve">: </w:delText>
        </w:r>
        <w:r w:rsidR="00CE1D36" w:rsidRPr="00AF04C0" w:rsidDel="00023CD7">
          <w:fldChar w:fldCharType="begin"/>
        </w:r>
        <w:r w:rsidR="00CE1D36" w:rsidRPr="00AF04C0" w:rsidDel="00023CD7">
          <w:delInstrText xml:space="preserve"> HYPERLINK "https://gordonlee.itch.io/top-down-stealth" </w:delInstrText>
        </w:r>
        <w:r w:rsidR="00CE1D36" w:rsidRPr="00AF04C0" w:rsidDel="00023CD7">
          <w:fldChar w:fldCharType="separate"/>
        </w:r>
        <w:r w:rsidRPr="00AF04C0" w:rsidDel="00023CD7">
          <w:rPr>
            <w:rStyle w:val="a3"/>
            <w:rFonts w:ascii="Arial" w:hAnsi="Arial" w:cs="Arial"/>
            <w:szCs w:val="21"/>
            <w:rPrChange w:id="732" w:author="Gordon Lee" w:date="2017-03-12T16:13:00Z">
              <w:rPr>
                <w:rStyle w:val="a3"/>
                <w:rFonts w:ascii="Times New Roman" w:hAnsi="Times New Roman" w:cs="Times New Roman"/>
                <w:sz w:val="20"/>
                <w:szCs w:val="20"/>
              </w:rPr>
            </w:rPrChange>
          </w:rPr>
          <w:delText>https://gordonlee.itch.io/top-down-stealth</w:delText>
        </w:r>
        <w:r w:rsidR="00CE1D36" w:rsidRPr="00AF04C0" w:rsidDel="00023CD7">
          <w:rPr>
            <w:rStyle w:val="a3"/>
            <w:rFonts w:ascii="Arial" w:hAnsi="Arial" w:cs="Arial"/>
            <w:szCs w:val="21"/>
            <w:rPrChange w:id="733" w:author="Gordon Lee" w:date="2017-03-12T16:13:00Z">
              <w:rPr>
                <w:rStyle w:val="a3"/>
                <w:rFonts w:ascii="Times New Roman" w:hAnsi="Times New Roman" w:cs="Times New Roman"/>
                <w:sz w:val="20"/>
                <w:szCs w:val="20"/>
              </w:rPr>
            </w:rPrChange>
          </w:rPr>
          <w:fldChar w:fldCharType="end"/>
        </w:r>
      </w:del>
    </w:p>
    <w:p w:rsidR="00FD2F74" w:rsidRPr="00AF04C0" w:rsidDel="00023CD7" w:rsidRDefault="00FD2F74" w:rsidP="00AF04C0">
      <w:pPr>
        <w:pStyle w:val="a4"/>
        <w:numPr>
          <w:ilvl w:val="2"/>
          <w:numId w:val="1"/>
        </w:numPr>
        <w:spacing w:line="260" w:lineRule="exact"/>
        <w:ind w:firstLineChars="0"/>
        <w:rPr>
          <w:del w:id="734" w:author="Gordon Lee" w:date="2017-03-12T15:15:00Z"/>
        </w:rPr>
        <w:pPrChange w:id="735" w:author="Gordon Lee" w:date="2017-03-12T16:14:00Z">
          <w:pPr>
            <w:spacing w:line="260" w:lineRule="exact"/>
          </w:pPr>
        </w:pPrChange>
      </w:pPr>
    </w:p>
    <w:p w:rsidR="00023CD7" w:rsidRPr="00AF04C0" w:rsidDel="00023CD7" w:rsidRDefault="00023CD7" w:rsidP="00AF04C0">
      <w:pPr>
        <w:pStyle w:val="a4"/>
        <w:numPr>
          <w:ilvl w:val="2"/>
          <w:numId w:val="1"/>
        </w:numPr>
        <w:spacing w:line="260" w:lineRule="exact"/>
        <w:ind w:firstLineChars="0"/>
        <w:rPr>
          <w:del w:id="736" w:author="Gordon Lee" w:date="2017-03-12T15:14:00Z"/>
        </w:rPr>
        <w:pPrChange w:id="737" w:author="Gordon Lee" w:date="2017-03-12T16:14:00Z">
          <w:pPr>
            <w:spacing w:line="260" w:lineRule="exact"/>
          </w:pPr>
        </w:pPrChange>
      </w:pPr>
      <w:moveToRangeStart w:id="738" w:author="Gordon Lee" w:date="2017-03-12T15:14:00Z" w:name="move477095004"/>
      <w:moveTo w:id="739" w:author="Gordon Lee" w:date="2017-03-12T15:14:00Z">
        <w:del w:id="740" w:author="Gordon Lee" w:date="2017-03-12T15:14:00Z">
          <w:r w:rsidRPr="00AF04C0" w:rsidDel="00023CD7">
            <w:delText xml:space="preserve">Nov 2016 </w:delText>
          </w:r>
        </w:del>
        <w:del w:id="741" w:author="Gordon Lee" w:date="2017-03-12T15:15:00Z">
          <w:r w:rsidRPr="00AF04C0" w:rsidDel="00023CD7">
            <w:delText>“Tank Field”</w:delText>
          </w:r>
        </w:del>
      </w:moveTo>
    </w:p>
    <w:p w:rsidR="00FD2F74" w:rsidRPr="00AF04C0" w:rsidDel="00023CD7" w:rsidRDefault="00E018B0" w:rsidP="00AF04C0">
      <w:pPr>
        <w:pStyle w:val="a4"/>
        <w:numPr>
          <w:ilvl w:val="2"/>
          <w:numId w:val="1"/>
        </w:numPr>
        <w:spacing w:line="260" w:lineRule="exact"/>
        <w:ind w:firstLineChars="0"/>
        <w:rPr>
          <w:del w:id="742" w:author="Gordon Lee" w:date="2017-03-12T15:14:00Z"/>
        </w:rPr>
        <w:pPrChange w:id="743" w:author="Gordon Lee" w:date="2017-03-12T16:14:00Z">
          <w:pPr>
            <w:spacing w:line="260" w:lineRule="exact"/>
          </w:pPr>
        </w:pPrChange>
      </w:pPr>
      <w:moveFromRangeStart w:id="744" w:author="Gordon Lee" w:date="2017-03-12T15:14:00Z" w:name="move477095004"/>
      <w:moveToRangeEnd w:id="738"/>
      <w:moveFrom w:id="745" w:author="Gordon Lee" w:date="2017-03-12T15:14:00Z">
        <w:del w:id="746" w:author="Gordon Lee" w:date="2017-03-12T15:15:00Z">
          <w:r w:rsidRPr="00AF04C0" w:rsidDel="00023CD7">
            <w:delText>Nov 2016 “Tank Fie</w:delText>
          </w:r>
        </w:del>
        <w:del w:id="747" w:author="Gordon Lee" w:date="2017-03-12T15:14:00Z">
          <w:r w:rsidRPr="00AF04C0" w:rsidDel="00023CD7">
            <w:delText>ld”</w:delText>
          </w:r>
        </w:del>
      </w:moveFrom>
    </w:p>
    <w:moveFromRangeEnd w:id="744"/>
    <w:p w:rsidR="00811A41" w:rsidRPr="00AF04C0" w:rsidDel="00023CD7" w:rsidRDefault="00FD2F74" w:rsidP="00AF04C0">
      <w:pPr>
        <w:pStyle w:val="a4"/>
        <w:numPr>
          <w:ilvl w:val="2"/>
          <w:numId w:val="1"/>
        </w:numPr>
        <w:spacing w:line="260" w:lineRule="exact"/>
        <w:ind w:firstLineChars="0"/>
        <w:rPr>
          <w:del w:id="748" w:author="Gordon Lee" w:date="2017-03-12T15:15:00Z"/>
        </w:rPr>
        <w:pPrChange w:id="749" w:author="Gordon Lee" w:date="2017-03-12T16:14:00Z">
          <w:pPr>
            <w:spacing w:line="260" w:lineRule="exact"/>
          </w:pPr>
        </w:pPrChange>
      </w:pPr>
      <w:del w:id="750" w:author="Gordon Lee" w:date="2017-03-12T15:14:00Z">
        <w:r w:rsidRPr="00AF04C0" w:rsidDel="00023CD7">
          <w:tab/>
        </w:r>
      </w:del>
      <w:del w:id="751" w:author="Gordon Lee" w:date="2017-03-12T15:15:00Z">
        <w:r w:rsidRPr="00AF04C0" w:rsidDel="00023CD7">
          <w:rPr>
            <w:i/>
          </w:rPr>
          <w:delText>“TankField”</w:delText>
        </w:r>
        <w:r w:rsidRPr="00AF04C0" w:rsidDel="00023CD7">
          <w:delText xml:space="preserve"> is a Tank Fight game for Two-Player on Web, Windows PC and Mac. The object of each player is defeating your opponent and protect yourself. The game concept </w:delText>
        </w:r>
        <w:r w:rsidR="003C12A1" w:rsidRPr="00AF04C0" w:rsidDel="00023CD7">
          <w:delText>is from</w:delText>
        </w:r>
        <w:r w:rsidRPr="00AF04C0" w:rsidDel="00023CD7">
          <w:delText xml:space="preserve"> the tutorial that I've learned from Unity3D official </w:delText>
        </w:r>
        <w:r w:rsidR="003C12A1" w:rsidRPr="00AF04C0" w:rsidDel="00023CD7">
          <w:delText xml:space="preserve">website. In </w:delText>
        </w:r>
        <w:r w:rsidRPr="00AF04C0" w:rsidDel="00023CD7">
          <w:delText>this tutorial, I've learned how to make a local Two-Player game and Game O</w:delText>
        </w:r>
        <w:r w:rsidR="00811A41" w:rsidRPr="00AF04C0" w:rsidDel="00023CD7">
          <w:delText>bject Movement for each player.</w:delText>
        </w:r>
      </w:del>
    </w:p>
    <w:p w:rsidR="00F60C34" w:rsidRPr="00AF04C0" w:rsidDel="00023CD7" w:rsidRDefault="00FD2F74" w:rsidP="00AF04C0">
      <w:pPr>
        <w:pStyle w:val="a4"/>
        <w:numPr>
          <w:ilvl w:val="2"/>
          <w:numId w:val="1"/>
        </w:numPr>
        <w:spacing w:line="260" w:lineRule="exact"/>
        <w:ind w:firstLineChars="0"/>
        <w:rPr>
          <w:del w:id="752" w:author="Gordon Lee" w:date="2017-03-12T15:15:00Z"/>
        </w:rPr>
        <w:pPrChange w:id="753" w:author="Gordon Lee" w:date="2017-03-12T16:14:00Z">
          <w:pPr>
            <w:spacing w:line="260" w:lineRule="exact"/>
            <w:ind w:firstLine="420"/>
          </w:pPr>
        </w:pPrChange>
      </w:pPr>
      <w:del w:id="754" w:author="Gordon Lee" w:date="2017-03-12T15:14:00Z">
        <w:r w:rsidRPr="00AF04C0" w:rsidDel="00023CD7">
          <w:delText>Here is my res</w:delText>
        </w:r>
        <w:r w:rsidR="000A1986" w:rsidRPr="00AF04C0" w:rsidDel="00023CD7">
          <w:delText>ult of learning and studying.</w:delText>
        </w:r>
        <w:r w:rsidR="004842A5" w:rsidRPr="00AF04C0" w:rsidDel="00023CD7">
          <w:delText xml:space="preserve"> </w:delText>
        </w:r>
      </w:del>
      <w:del w:id="755" w:author="Gordon Lee" w:date="2017-03-12T15:15:00Z">
        <w:r w:rsidR="00CE1D36" w:rsidRPr="00AF04C0" w:rsidDel="00023CD7">
          <w:fldChar w:fldCharType="begin"/>
        </w:r>
        <w:r w:rsidR="00CE1D36" w:rsidRPr="00AF04C0" w:rsidDel="00023CD7">
          <w:delInstrText xml:space="preserve"> HYPERLINK "https://gordonlee.itch.io/tankfiled" </w:delInstrText>
        </w:r>
        <w:r w:rsidR="00CE1D36" w:rsidRPr="00AF04C0" w:rsidDel="00023CD7">
          <w:fldChar w:fldCharType="separate"/>
        </w:r>
        <w:r w:rsidR="00DD76EC" w:rsidRPr="00AF04C0" w:rsidDel="00023CD7">
          <w:rPr>
            <w:rStyle w:val="a3"/>
            <w:rFonts w:ascii="Arial" w:hAnsi="Arial" w:cs="Arial"/>
            <w:szCs w:val="21"/>
            <w:rPrChange w:id="756" w:author="Gordon Lee" w:date="2017-03-12T16:13:00Z">
              <w:rPr>
                <w:rStyle w:val="a3"/>
                <w:rFonts w:ascii="Times New Roman" w:hAnsi="Times New Roman" w:cs="Times New Roman"/>
                <w:sz w:val="20"/>
                <w:szCs w:val="20"/>
              </w:rPr>
            </w:rPrChange>
          </w:rPr>
          <w:delText>https://gordonlee.itch.io/tankfiled</w:delText>
        </w:r>
        <w:r w:rsidR="00CE1D36" w:rsidRPr="00AF04C0" w:rsidDel="00023CD7">
          <w:rPr>
            <w:rStyle w:val="a3"/>
            <w:rFonts w:ascii="Arial" w:hAnsi="Arial" w:cs="Arial"/>
            <w:szCs w:val="21"/>
            <w:rPrChange w:id="757" w:author="Gordon Lee" w:date="2017-03-12T16:13:00Z">
              <w:rPr>
                <w:rStyle w:val="a3"/>
                <w:rFonts w:ascii="Times New Roman" w:hAnsi="Times New Roman" w:cs="Times New Roman"/>
                <w:sz w:val="20"/>
                <w:szCs w:val="20"/>
              </w:rPr>
            </w:rPrChange>
          </w:rPr>
          <w:fldChar w:fldCharType="end"/>
        </w:r>
      </w:del>
    </w:p>
    <w:p w:rsidR="00DD76EC" w:rsidRPr="00AF04C0" w:rsidDel="00023CD7" w:rsidRDefault="00DD76EC" w:rsidP="00AF04C0">
      <w:pPr>
        <w:pStyle w:val="a4"/>
        <w:numPr>
          <w:ilvl w:val="2"/>
          <w:numId w:val="1"/>
        </w:numPr>
        <w:spacing w:line="260" w:lineRule="exact"/>
        <w:ind w:firstLineChars="0"/>
        <w:rPr>
          <w:del w:id="758" w:author="Gordon Lee" w:date="2017-03-12T15:15:00Z"/>
        </w:rPr>
        <w:pPrChange w:id="759" w:author="Gordon Lee" w:date="2017-03-12T16:14:00Z">
          <w:pPr>
            <w:spacing w:line="260" w:lineRule="exact"/>
          </w:pPr>
        </w:pPrChange>
      </w:pPr>
    </w:p>
    <w:p w:rsidR="00E018B0" w:rsidRPr="00AF04C0" w:rsidDel="00023CD7" w:rsidRDefault="00E018B0" w:rsidP="00AF04C0">
      <w:pPr>
        <w:pStyle w:val="a4"/>
        <w:numPr>
          <w:ilvl w:val="2"/>
          <w:numId w:val="1"/>
        </w:numPr>
        <w:spacing w:line="260" w:lineRule="exact"/>
        <w:ind w:firstLineChars="0"/>
        <w:rPr>
          <w:del w:id="760" w:author="Gordon Lee" w:date="2017-03-12T15:15:00Z"/>
        </w:rPr>
        <w:pPrChange w:id="761" w:author="Gordon Lee" w:date="2017-03-12T16:14:00Z">
          <w:pPr>
            <w:spacing w:line="260" w:lineRule="exact"/>
          </w:pPr>
        </w:pPrChange>
      </w:pPr>
      <w:del w:id="762" w:author="Gordon Lee" w:date="2017-03-12T15:15:00Z">
        <w:r w:rsidRPr="00AF04C0" w:rsidDel="00023CD7">
          <w:delText>Oct 2016 “Catch Garbage”</w:delText>
        </w:r>
      </w:del>
    </w:p>
    <w:p w:rsidR="00811A41" w:rsidRPr="00AF04C0" w:rsidDel="00023CD7" w:rsidRDefault="00811A41" w:rsidP="00AF04C0">
      <w:pPr>
        <w:pStyle w:val="a4"/>
        <w:numPr>
          <w:ilvl w:val="2"/>
          <w:numId w:val="1"/>
        </w:numPr>
        <w:spacing w:line="260" w:lineRule="exact"/>
        <w:ind w:firstLineChars="0"/>
        <w:rPr>
          <w:del w:id="763" w:author="Gordon Lee" w:date="2017-03-12T15:15:00Z"/>
        </w:rPr>
        <w:pPrChange w:id="764" w:author="Gordon Lee" w:date="2017-03-12T16:14:00Z">
          <w:pPr>
            <w:spacing w:line="260" w:lineRule="exact"/>
          </w:pPr>
        </w:pPrChange>
      </w:pPr>
      <w:del w:id="765" w:author="Gordon Lee" w:date="2017-03-12T15:15:00Z">
        <w:r w:rsidRPr="00AF04C0" w:rsidDel="00023CD7">
          <w:tab/>
        </w:r>
        <w:r w:rsidRPr="00AF04C0" w:rsidDel="00023CD7">
          <w:rPr>
            <w:i/>
          </w:rPr>
          <w:delText>“Catch Garbage”</w:delText>
        </w:r>
        <w:r w:rsidRPr="00AF04C0" w:rsidDel="00023CD7">
          <w:delText xml:space="preserve"> is a single player game that I've designed and developed for the class of Game Studio I at Game Center NYU. This game comes with a simple idea of "Garbage Classification" and different workers for their corresponding jobs. In the game, the player control 3 characters at the same time. Each character can only catch garbage in his own category. For example, Recycle worker can only catch bottle, meal box and daily paper. Trash worker is happy to catch socks, flower pot and banana peel. Firefighter is in responding to danger objects like bomb, gas jar and chemical acid.</w:delText>
        </w:r>
      </w:del>
    </w:p>
    <w:p w:rsidR="00F60C34" w:rsidRPr="00AF04C0" w:rsidDel="00023CD7" w:rsidRDefault="00811A41" w:rsidP="00AF04C0">
      <w:pPr>
        <w:pStyle w:val="a4"/>
        <w:numPr>
          <w:ilvl w:val="2"/>
          <w:numId w:val="1"/>
        </w:numPr>
        <w:spacing w:line="260" w:lineRule="exact"/>
        <w:ind w:firstLineChars="0"/>
        <w:rPr>
          <w:del w:id="766" w:author="Gordon Lee" w:date="2017-03-12T15:15:00Z"/>
        </w:rPr>
        <w:pPrChange w:id="767" w:author="Gordon Lee" w:date="2017-03-12T16:14:00Z">
          <w:pPr>
            <w:spacing w:line="260" w:lineRule="exact"/>
            <w:ind w:firstLine="420"/>
          </w:pPr>
        </w:pPrChange>
      </w:pPr>
      <w:del w:id="768" w:author="Gordon Lee" w:date="2017-03-12T15:15:00Z">
        <w:r w:rsidRPr="00AF04C0" w:rsidDel="00023CD7">
          <w:delText xml:space="preserve">Have a try at: </w:delText>
        </w:r>
        <w:r w:rsidR="00CE1D36" w:rsidRPr="00AF04C0" w:rsidDel="00023CD7">
          <w:fldChar w:fldCharType="begin"/>
        </w:r>
        <w:r w:rsidR="00CE1D36" w:rsidRPr="00AF04C0" w:rsidDel="00023CD7">
          <w:delInstrText xml:space="preserve"> HYPERLINK "https://gordonlee.itch.io/catchgarbage" </w:delInstrText>
        </w:r>
        <w:r w:rsidR="00CE1D36" w:rsidRPr="00AF04C0" w:rsidDel="00023CD7">
          <w:fldChar w:fldCharType="separate"/>
        </w:r>
        <w:r w:rsidR="00DD76EC" w:rsidRPr="00AF04C0" w:rsidDel="00023CD7">
          <w:rPr>
            <w:rStyle w:val="a3"/>
            <w:rFonts w:ascii="Arial" w:hAnsi="Arial" w:cs="Arial"/>
            <w:szCs w:val="21"/>
            <w:rPrChange w:id="769" w:author="Gordon Lee" w:date="2017-03-12T16:13:00Z">
              <w:rPr>
                <w:rStyle w:val="a3"/>
                <w:rFonts w:ascii="Times New Roman" w:hAnsi="Times New Roman" w:cs="Times New Roman"/>
                <w:sz w:val="20"/>
                <w:szCs w:val="20"/>
              </w:rPr>
            </w:rPrChange>
          </w:rPr>
          <w:delText>https://gordonlee.itch.io/catchgarbage</w:delText>
        </w:r>
        <w:r w:rsidR="00CE1D36" w:rsidRPr="00AF04C0" w:rsidDel="00023CD7">
          <w:rPr>
            <w:rStyle w:val="a3"/>
            <w:rFonts w:ascii="Arial" w:hAnsi="Arial" w:cs="Arial"/>
            <w:szCs w:val="21"/>
            <w:rPrChange w:id="770" w:author="Gordon Lee" w:date="2017-03-12T16:13:00Z">
              <w:rPr>
                <w:rStyle w:val="a3"/>
                <w:rFonts w:ascii="Times New Roman" w:hAnsi="Times New Roman" w:cs="Times New Roman"/>
                <w:sz w:val="20"/>
                <w:szCs w:val="20"/>
              </w:rPr>
            </w:rPrChange>
          </w:rPr>
          <w:fldChar w:fldCharType="end"/>
        </w:r>
      </w:del>
    </w:p>
    <w:p w:rsidR="00DD76EC" w:rsidRPr="00AF04C0" w:rsidDel="00023CD7" w:rsidRDefault="00DD76EC" w:rsidP="00AF04C0">
      <w:pPr>
        <w:pStyle w:val="a4"/>
        <w:numPr>
          <w:ilvl w:val="2"/>
          <w:numId w:val="1"/>
        </w:numPr>
        <w:spacing w:line="260" w:lineRule="exact"/>
        <w:ind w:firstLineChars="0"/>
        <w:rPr>
          <w:del w:id="771" w:author="Gordon Lee" w:date="2017-03-12T15:15:00Z"/>
        </w:rPr>
        <w:pPrChange w:id="772" w:author="Gordon Lee" w:date="2017-03-12T16:14:00Z">
          <w:pPr>
            <w:spacing w:line="260" w:lineRule="exact"/>
          </w:pPr>
        </w:pPrChange>
      </w:pPr>
    </w:p>
    <w:p w:rsidR="00BE0BD4" w:rsidRPr="00AF04C0" w:rsidDel="00023CD7" w:rsidRDefault="00BE0BD4" w:rsidP="00AF04C0">
      <w:pPr>
        <w:pStyle w:val="a4"/>
        <w:numPr>
          <w:ilvl w:val="2"/>
          <w:numId w:val="1"/>
        </w:numPr>
        <w:spacing w:line="260" w:lineRule="exact"/>
        <w:ind w:firstLineChars="0"/>
        <w:rPr>
          <w:del w:id="773" w:author="Gordon Lee" w:date="2017-03-12T15:15:00Z"/>
        </w:rPr>
        <w:pPrChange w:id="774" w:author="Gordon Lee" w:date="2017-03-12T16:14:00Z">
          <w:pPr>
            <w:spacing w:line="260" w:lineRule="exact"/>
          </w:pPr>
        </w:pPrChange>
      </w:pPr>
      <w:del w:id="775" w:author="Gordon Lee" w:date="2017-03-12T15:15:00Z">
        <w:r w:rsidRPr="00AF04C0" w:rsidDel="00023CD7">
          <w:delText>Sep 2016 “Treasure”</w:delText>
        </w:r>
      </w:del>
    </w:p>
    <w:p w:rsidR="00BE0BD4" w:rsidRPr="00AF04C0" w:rsidDel="00023CD7" w:rsidRDefault="00BE0BD4" w:rsidP="00AF04C0">
      <w:pPr>
        <w:pStyle w:val="a4"/>
        <w:numPr>
          <w:ilvl w:val="2"/>
          <w:numId w:val="1"/>
        </w:numPr>
        <w:spacing w:line="260" w:lineRule="exact"/>
        <w:ind w:firstLineChars="0"/>
        <w:rPr>
          <w:del w:id="776" w:author="Gordon Lee" w:date="2017-03-12T15:15:00Z"/>
        </w:rPr>
        <w:pPrChange w:id="777" w:author="Gordon Lee" w:date="2017-03-12T16:14:00Z">
          <w:pPr>
            <w:spacing w:line="260" w:lineRule="exact"/>
          </w:pPr>
        </w:pPrChange>
      </w:pPr>
      <w:del w:id="778" w:author="Gordon Lee" w:date="2017-03-12T15:15:00Z">
        <w:r w:rsidRPr="00AF04C0" w:rsidDel="00023CD7">
          <w:tab/>
          <w:delText xml:space="preserve">“Treasure” was robbed by a gang of barbarians. You, as a knight, are responsible for securing the Treasure from </w:delText>
        </w:r>
        <w:r w:rsidR="006D577E" w:rsidRPr="00AF04C0" w:rsidDel="00023CD7">
          <w:delText xml:space="preserve">these </w:delText>
        </w:r>
        <w:r w:rsidRPr="00AF04C0" w:rsidDel="00023CD7">
          <w:delText>thieves. Get the Treasure back, the King is prepared to award you with the medal of Knight to your triumphant return.</w:delText>
        </w:r>
      </w:del>
    </w:p>
    <w:p w:rsidR="00C85538" w:rsidRPr="00AF04C0" w:rsidDel="00023CD7" w:rsidRDefault="006D577E" w:rsidP="00AF04C0">
      <w:pPr>
        <w:pStyle w:val="a4"/>
        <w:numPr>
          <w:ilvl w:val="2"/>
          <w:numId w:val="1"/>
        </w:numPr>
        <w:spacing w:line="260" w:lineRule="exact"/>
        <w:ind w:firstLineChars="0"/>
        <w:rPr>
          <w:del w:id="779" w:author="Gordon Lee" w:date="2017-03-12T15:15:00Z"/>
        </w:rPr>
        <w:pPrChange w:id="780" w:author="Gordon Lee" w:date="2017-03-12T16:14:00Z">
          <w:pPr>
            <w:spacing w:line="260" w:lineRule="exact"/>
          </w:pPr>
        </w:pPrChange>
      </w:pPr>
      <w:del w:id="781" w:author="Gordon Lee" w:date="2017-03-12T15:15:00Z">
        <w:r w:rsidRPr="00AF04C0" w:rsidDel="00023CD7">
          <w:tab/>
        </w:r>
        <w:r w:rsidR="008105A9" w:rsidRPr="00AF04C0" w:rsidDel="00023CD7">
          <w:delText xml:space="preserve">Solving the puzzle and secure the treasure at: </w:delText>
        </w:r>
        <w:r w:rsidR="00CE1D36" w:rsidRPr="00AF04C0" w:rsidDel="00023CD7">
          <w:fldChar w:fldCharType="begin"/>
        </w:r>
        <w:r w:rsidR="00CE1D36" w:rsidRPr="00AF04C0" w:rsidDel="00023CD7">
          <w:delInstrText xml:space="preserve"> HYPERLINK "https://gordonlee.itch.io/treasure" </w:delInstrText>
        </w:r>
        <w:r w:rsidR="00CE1D36" w:rsidRPr="00AF04C0" w:rsidDel="00023CD7">
          <w:fldChar w:fldCharType="separate"/>
        </w:r>
        <w:r w:rsidR="008105A9" w:rsidRPr="00AF04C0" w:rsidDel="00023CD7">
          <w:rPr>
            <w:rStyle w:val="a3"/>
            <w:rFonts w:ascii="Arial" w:hAnsi="Arial" w:cs="Arial"/>
            <w:szCs w:val="21"/>
            <w:rPrChange w:id="782" w:author="Gordon Lee" w:date="2017-03-12T16:13:00Z">
              <w:rPr>
                <w:rStyle w:val="a3"/>
                <w:rFonts w:ascii="Times New Roman" w:hAnsi="Times New Roman" w:cs="Times New Roman"/>
                <w:sz w:val="20"/>
                <w:szCs w:val="20"/>
              </w:rPr>
            </w:rPrChange>
          </w:rPr>
          <w:delText>https://gordonlee.itch.io/treasure</w:delText>
        </w:r>
        <w:r w:rsidR="00CE1D36" w:rsidRPr="00AF04C0" w:rsidDel="00023CD7">
          <w:rPr>
            <w:rStyle w:val="a3"/>
            <w:rFonts w:ascii="Arial" w:hAnsi="Arial" w:cs="Arial"/>
            <w:szCs w:val="21"/>
            <w:rPrChange w:id="783" w:author="Gordon Lee" w:date="2017-03-12T16:13:00Z">
              <w:rPr>
                <w:rStyle w:val="a3"/>
                <w:rFonts w:ascii="Times New Roman" w:hAnsi="Times New Roman" w:cs="Times New Roman"/>
                <w:sz w:val="20"/>
                <w:szCs w:val="20"/>
              </w:rPr>
            </w:rPrChange>
          </w:rPr>
          <w:fldChar w:fldCharType="end"/>
        </w:r>
      </w:del>
    </w:p>
    <w:p w:rsidR="008105A9" w:rsidRPr="00AF04C0" w:rsidDel="00023CD7" w:rsidRDefault="008105A9" w:rsidP="00AF04C0">
      <w:pPr>
        <w:pStyle w:val="a4"/>
        <w:numPr>
          <w:ilvl w:val="2"/>
          <w:numId w:val="1"/>
        </w:numPr>
        <w:spacing w:line="260" w:lineRule="exact"/>
        <w:ind w:firstLineChars="0"/>
        <w:rPr>
          <w:del w:id="784" w:author="Gordon Lee" w:date="2017-03-12T15:15:00Z"/>
        </w:rPr>
        <w:pPrChange w:id="785" w:author="Gordon Lee" w:date="2017-03-12T16:14:00Z">
          <w:pPr>
            <w:spacing w:line="260" w:lineRule="exact"/>
          </w:pPr>
        </w:pPrChange>
      </w:pPr>
    </w:p>
    <w:p w:rsidR="00CC24EE" w:rsidRPr="00AF04C0" w:rsidDel="00023CD7" w:rsidRDefault="00CC24EE" w:rsidP="00AF04C0">
      <w:pPr>
        <w:pStyle w:val="a4"/>
        <w:numPr>
          <w:ilvl w:val="2"/>
          <w:numId w:val="1"/>
        </w:numPr>
        <w:spacing w:line="260" w:lineRule="exact"/>
        <w:ind w:firstLineChars="0"/>
        <w:rPr>
          <w:del w:id="786" w:author="Gordon Lee" w:date="2017-03-12T15:15:00Z"/>
        </w:rPr>
        <w:pPrChange w:id="787" w:author="Gordon Lee" w:date="2017-03-12T16:14:00Z">
          <w:pPr>
            <w:spacing w:line="260" w:lineRule="exact"/>
          </w:pPr>
        </w:pPrChange>
      </w:pPr>
      <w:del w:id="788" w:author="Gordon Lee" w:date="2017-03-12T15:15:00Z">
        <w:r w:rsidRPr="00AF04C0" w:rsidDel="00023CD7">
          <w:delText>Indie Game Demos</w:delText>
        </w:r>
      </w:del>
    </w:p>
    <w:p w:rsidR="00B54C87" w:rsidRPr="00AF04C0" w:rsidDel="00023CD7" w:rsidRDefault="009A3B7A" w:rsidP="00AF04C0">
      <w:pPr>
        <w:pStyle w:val="a4"/>
        <w:numPr>
          <w:ilvl w:val="2"/>
          <w:numId w:val="1"/>
        </w:numPr>
        <w:spacing w:line="260" w:lineRule="exact"/>
        <w:ind w:firstLineChars="0"/>
        <w:rPr>
          <w:del w:id="789" w:author="Gordon Lee" w:date="2017-03-12T15:15:00Z"/>
        </w:rPr>
        <w:pPrChange w:id="790" w:author="Gordon Lee" w:date="2017-03-12T16:14:00Z">
          <w:pPr>
            <w:spacing w:line="260" w:lineRule="exact"/>
          </w:pPr>
        </w:pPrChange>
      </w:pPr>
      <w:del w:id="791" w:author="Gordon Lee" w:date="2017-03-12T15:15:00Z">
        <w:r w:rsidRPr="00AF04C0" w:rsidDel="00023CD7">
          <w:delText>Jan – May 2015 “AfterDetonation Zombie Story”</w:delText>
        </w:r>
      </w:del>
    </w:p>
    <w:p w:rsidR="001D181E" w:rsidRPr="00AF04C0" w:rsidDel="00023CD7" w:rsidRDefault="001D181E" w:rsidP="00AF04C0">
      <w:pPr>
        <w:pStyle w:val="a4"/>
        <w:numPr>
          <w:ilvl w:val="2"/>
          <w:numId w:val="1"/>
        </w:numPr>
        <w:spacing w:line="260" w:lineRule="exact"/>
        <w:ind w:firstLineChars="0"/>
        <w:rPr>
          <w:del w:id="792" w:author="Gordon Lee" w:date="2017-03-12T15:15:00Z"/>
        </w:rPr>
        <w:pPrChange w:id="793" w:author="Gordon Lee" w:date="2017-03-12T16:14:00Z">
          <w:pPr>
            <w:spacing w:line="260" w:lineRule="exact"/>
          </w:pPr>
        </w:pPrChange>
      </w:pPr>
      <w:del w:id="794" w:author="Gordon Lee" w:date="2017-03-12T15:15:00Z">
        <w:r w:rsidRPr="00AF04C0" w:rsidDel="00023CD7">
          <w:tab/>
        </w:r>
        <w:r w:rsidRPr="00AF04C0" w:rsidDel="00023CD7">
          <w:rPr>
            <w:i/>
          </w:rPr>
          <w:delText xml:space="preserve">“AfterDetonation Zombie Story” </w:delText>
        </w:r>
        <w:r w:rsidRPr="00AF04C0" w:rsidDel="00023CD7">
          <w:delText>is a game demo on both iOS and Android. The story happened after a huge chemical detonation which turned people to deadly zombies. As one of survivors, the player need</w:delText>
        </w:r>
        <w:r w:rsidR="00ED09A9" w:rsidRPr="00AF04C0" w:rsidDel="00023CD7">
          <w:delText>s</w:delText>
        </w:r>
        <w:r w:rsidRPr="00AF04C0" w:rsidDel="00023CD7">
          <w:delText xml:space="preserve"> to be train</w:delText>
        </w:r>
        <w:r w:rsidR="00A84B01" w:rsidRPr="00AF04C0" w:rsidDel="00023CD7">
          <w:delText>ed to use fire</w:delText>
        </w:r>
        <w:r w:rsidR="00ED09A9" w:rsidRPr="00AF04C0" w:rsidDel="00023CD7">
          <w:delText>arms,</w:delText>
        </w:r>
        <w:r w:rsidR="00A84B01" w:rsidRPr="00AF04C0" w:rsidDel="00023CD7">
          <w:delText xml:space="preserve"> collects useful objects for lif</w:delText>
        </w:r>
        <w:r w:rsidR="00ED09A9" w:rsidRPr="00AF04C0" w:rsidDel="00023CD7">
          <w:delText>e, connects with other survivors and defects campus from zombies or intruder. This game demo was designed and developed in Unity3D and other 3D software from scratch all by myself in 2015.</w:delText>
        </w:r>
      </w:del>
    </w:p>
    <w:p w:rsidR="00B91A0D" w:rsidRPr="00AF04C0" w:rsidDel="00023CD7" w:rsidRDefault="00ED09A9" w:rsidP="00AF04C0">
      <w:pPr>
        <w:pStyle w:val="a4"/>
        <w:numPr>
          <w:ilvl w:val="2"/>
          <w:numId w:val="1"/>
        </w:numPr>
        <w:spacing w:line="260" w:lineRule="exact"/>
        <w:ind w:firstLineChars="0"/>
        <w:rPr>
          <w:del w:id="795" w:author="Gordon Lee" w:date="2017-03-12T15:15:00Z"/>
        </w:rPr>
        <w:pPrChange w:id="796" w:author="Gordon Lee" w:date="2017-03-12T16:14:00Z">
          <w:pPr>
            <w:spacing w:line="260" w:lineRule="exact"/>
          </w:pPr>
        </w:pPrChange>
      </w:pPr>
      <w:del w:id="797" w:author="Gordon Lee" w:date="2017-03-12T15:15:00Z">
        <w:r w:rsidRPr="00AF04C0" w:rsidDel="00023CD7">
          <w:delText xml:space="preserve">The trailer is available at: </w:delText>
        </w:r>
        <w:r w:rsidR="00CE1D36" w:rsidRPr="00AF04C0" w:rsidDel="00023CD7">
          <w:fldChar w:fldCharType="begin"/>
        </w:r>
        <w:r w:rsidR="00CE1D36" w:rsidRPr="00AF04C0" w:rsidDel="00023CD7">
          <w:delInstrText xml:space="preserve"> HYPERLINK "https://www.behance.net/gallery/29826611/After-Detonation-Zombie-Story" </w:delInstrText>
        </w:r>
        <w:r w:rsidR="00CE1D36" w:rsidRPr="00AF04C0" w:rsidDel="00023CD7">
          <w:fldChar w:fldCharType="separate"/>
        </w:r>
        <w:r w:rsidR="00B91A0D" w:rsidRPr="00AF04C0" w:rsidDel="00023CD7">
          <w:rPr>
            <w:rStyle w:val="a3"/>
            <w:rFonts w:ascii="Arial" w:hAnsi="Arial" w:cs="Arial"/>
            <w:szCs w:val="21"/>
            <w:rPrChange w:id="798" w:author="Gordon Lee" w:date="2017-03-12T16:13:00Z">
              <w:rPr>
                <w:rStyle w:val="a3"/>
                <w:rFonts w:ascii="Times New Roman" w:hAnsi="Times New Roman" w:cs="Times New Roman"/>
                <w:sz w:val="20"/>
                <w:szCs w:val="20"/>
              </w:rPr>
            </w:rPrChange>
          </w:rPr>
          <w:delText>https://www.behance.net/gallery/29826611/After-Detonation-Zombie-Story</w:delText>
        </w:r>
        <w:r w:rsidR="00CE1D36" w:rsidRPr="00AF04C0" w:rsidDel="00023CD7">
          <w:rPr>
            <w:rStyle w:val="a3"/>
            <w:rFonts w:ascii="Arial" w:hAnsi="Arial" w:cs="Arial"/>
            <w:szCs w:val="21"/>
            <w:rPrChange w:id="799" w:author="Gordon Lee" w:date="2017-03-12T16:13:00Z">
              <w:rPr>
                <w:rStyle w:val="a3"/>
                <w:rFonts w:ascii="Times New Roman" w:hAnsi="Times New Roman" w:cs="Times New Roman"/>
                <w:sz w:val="20"/>
                <w:szCs w:val="20"/>
              </w:rPr>
            </w:rPrChange>
          </w:rPr>
          <w:fldChar w:fldCharType="end"/>
        </w:r>
      </w:del>
    </w:p>
    <w:p w:rsidR="00B91A0D" w:rsidRPr="00AF04C0" w:rsidDel="00023CD7" w:rsidRDefault="00B91A0D" w:rsidP="00AF04C0">
      <w:pPr>
        <w:pStyle w:val="a4"/>
        <w:numPr>
          <w:ilvl w:val="2"/>
          <w:numId w:val="1"/>
        </w:numPr>
        <w:spacing w:line="260" w:lineRule="exact"/>
        <w:ind w:firstLineChars="0"/>
        <w:rPr>
          <w:del w:id="800" w:author="Gordon Lee" w:date="2017-03-12T15:15:00Z"/>
        </w:rPr>
        <w:pPrChange w:id="801" w:author="Gordon Lee" w:date="2017-03-12T16:14:00Z">
          <w:pPr>
            <w:spacing w:line="260" w:lineRule="exact"/>
          </w:pPr>
        </w:pPrChange>
      </w:pPr>
    </w:p>
    <w:p w:rsidR="009A3B7A" w:rsidRPr="00AF04C0" w:rsidDel="00023CD7" w:rsidRDefault="009A3B7A" w:rsidP="00AF04C0">
      <w:pPr>
        <w:pStyle w:val="a4"/>
        <w:numPr>
          <w:ilvl w:val="2"/>
          <w:numId w:val="1"/>
        </w:numPr>
        <w:spacing w:line="260" w:lineRule="exact"/>
        <w:ind w:firstLineChars="0"/>
        <w:rPr>
          <w:del w:id="802" w:author="Gordon Lee" w:date="2017-03-12T15:15:00Z"/>
        </w:rPr>
        <w:pPrChange w:id="803" w:author="Gordon Lee" w:date="2017-03-12T16:14:00Z">
          <w:pPr>
            <w:spacing w:line="260" w:lineRule="exact"/>
          </w:pPr>
        </w:pPrChange>
      </w:pPr>
      <w:del w:id="804" w:author="Gordon Lee" w:date="2017-03-12T15:15:00Z">
        <w:r w:rsidRPr="00AF04C0" w:rsidDel="00023CD7">
          <w:delText>Jun – Jul 2015 “TreeTop”</w:delText>
        </w:r>
      </w:del>
    </w:p>
    <w:p w:rsidR="00B54C87" w:rsidRPr="00AF04C0" w:rsidDel="00023CD7" w:rsidRDefault="00ED09A9" w:rsidP="00AF04C0">
      <w:pPr>
        <w:pStyle w:val="a4"/>
        <w:numPr>
          <w:ilvl w:val="2"/>
          <w:numId w:val="1"/>
        </w:numPr>
        <w:spacing w:line="260" w:lineRule="exact"/>
        <w:ind w:firstLineChars="0"/>
        <w:rPr>
          <w:del w:id="805" w:author="Gordon Lee" w:date="2017-03-12T15:15:00Z"/>
        </w:rPr>
        <w:pPrChange w:id="806" w:author="Gordon Lee" w:date="2017-03-12T16:14:00Z">
          <w:pPr>
            <w:spacing w:line="260" w:lineRule="exact"/>
          </w:pPr>
        </w:pPrChange>
      </w:pPr>
      <w:del w:id="807" w:author="Gordon Lee" w:date="2017-03-12T15:15:00Z">
        <w:r w:rsidRPr="00AF04C0" w:rsidDel="00023CD7">
          <w:tab/>
          <w:delText xml:space="preserve">“TreeTop” is my first VR demo for Google Cardboard. </w:delText>
        </w:r>
        <w:r w:rsidR="00204120" w:rsidRPr="00AF04C0" w:rsidDel="00023CD7">
          <w:delText xml:space="preserve">It compatible with Bluetooth controller for movements in Virtual World. The object of player </w:delText>
        </w:r>
        <w:r w:rsidR="00F65F08" w:rsidRPr="00AF04C0" w:rsidDel="00023CD7">
          <w:delText>is to solve puzzles and reach</w:delText>
        </w:r>
        <w:r w:rsidR="00204120" w:rsidRPr="00AF04C0" w:rsidDel="00023CD7">
          <w:delText xml:space="preserve"> the peak of the giant tree.</w:delText>
        </w:r>
      </w:del>
    </w:p>
    <w:p w:rsidR="00CC24EE" w:rsidRPr="00AF04C0" w:rsidDel="00023CD7" w:rsidRDefault="00204120" w:rsidP="00AF04C0">
      <w:pPr>
        <w:pStyle w:val="a4"/>
        <w:numPr>
          <w:ilvl w:val="2"/>
          <w:numId w:val="1"/>
        </w:numPr>
        <w:spacing w:line="260" w:lineRule="exact"/>
        <w:ind w:firstLineChars="0"/>
        <w:rPr>
          <w:del w:id="808" w:author="Gordon Lee" w:date="2017-03-12T15:15:00Z"/>
        </w:rPr>
        <w:pPrChange w:id="809" w:author="Gordon Lee" w:date="2017-03-12T16:14:00Z">
          <w:pPr>
            <w:spacing w:line="260" w:lineRule="exact"/>
          </w:pPr>
        </w:pPrChange>
      </w:pPr>
      <w:del w:id="810" w:author="Gordon Lee" w:date="2017-03-12T15:15:00Z">
        <w:r w:rsidRPr="00AF04C0" w:rsidDel="00023CD7">
          <w:delText xml:space="preserve">Watch the go through video at: </w:delText>
        </w:r>
        <w:r w:rsidR="00CE1D36" w:rsidRPr="00AF04C0" w:rsidDel="00023CD7">
          <w:fldChar w:fldCharType="begin"/>
        </w:r>
        <w:r w:rsidR="00CE1D36" w:rsidRPr="00AF04C0" w:rsidDel="00023CD7">
          <w:delInstrText xml:space="preserve"> HYPERLINK "https://www.behance.net/gallery/29841099/TreeTop" </w:delInstrText>
        </w:r>
        <w:r w:rsidR="00CE1D36" w:rsidRPr="00AF04C0" w:rsidDel="00023CD7">
          <w:fldChar w:fldCharType="separate"/>
        </w:r>
        <w:r w:rsidR="00B91A0D" w:rsidRPr="00AF04C0" w:rsidDel="00023CD7">
          <w:rPr>
            <w:rStyle w:val="a3"/>
            <w:rFonts w:ascii="Arial" w:hAnsi="Arial" w:cs="Arial"/>
            <w:szCs w:val="21"/>
            <w:rPrChange w:id="811" w:author="Gordon Lee" w:date="2017-03-12T16:13:00Z">
              <w:rPr>
                <w:rStyle w:val="a3"/>
                <w:rFonts w:ascii="Times New Roman" w:hAnsi="Times New Roman" w:cs="Times New Roman"/>
                <w:sz w:val="20"/>
                <w:szCs w:val="20"/>
              </w:rPr>
            </w:rPrChange>
          </w:rPr>
          <w:delText>https://www.behance.net/gallery/29841099/TreeTop</w:delText>
        </w:r>
        <w:r w:rsidR="00CE1D36" w:rsidRPr="00AF04C0" w:rsidDel="00023CD7">
          <w:rPr>
            <w:rStyle w:val="a3"/>
            <w:rFonts w:ascii="Arial" w:hAnsi="Arial" w:cs="Arial"/>
            <w:szCs w:val="21"/>
            <w:rPrChange w:id="812" w:author="Gordon Lee" w:date="2017-03-12T16:13:00Z">
              <w:rPr>
                <w:rStyle w:val="a3"/>
                <w:rFonts w:ascii="Times New Roman" w:hAnsi="Times New Roman" w:cs="Times New Roman"/>
                <w:sz w:val="20"/>
                <w:szCs w:val="20"/>
              </w:rPr>
            </w:rPrChange>
          </w:rPr>
          <w:fldChar w:fldCharType="end"/>
        </w:r>
      </w:del>
    </w:p>
    <w:p w:rsidR="00B91A0D" w:rsidRPr="00AF04C0" w:rsidRDefault="00B91A0D" w:rsidP="00AF04C0">
      <w:pPr>
        <w:pStyle w:val="a4"/>
        <w:numPr>
          <w:ilvl w:val="2"/>
          <w:numId w:val="1"/>
        </w:numPr>
        <w:spacing w:line="260" w:lineRule="exact"/>
        <w:ind w:firstLineChars="0"/>
        <w:pPrChange w:id="813" w:author="Gordon Lee" w:date="2017-03-12T16:14:00Z">
          <w:pPr>
            <w:spacing w:line="260" w:lineRule="exact"/>
          </w:pPr>
        </w:pPrChange>
      </w:pPr>
    </w:p>
    <w:p w:rsidR="00B91A0D" w:rsidRPr="00AF04C0" w:rsidRDefault="00A43BB8" w:rsidP="00F64391">
      <w:pPr>
        <w:spacing w:line="260" w:lineRule="exact"/>
        <w:rPr>
          <w:rFonts w:ascii="Arial" w:hAnsi="Arial" w:cs="Arial"/>
          <w:b/>
          <w:szCs w:val="21"/>
          <w:u w:val="double"/>
          <w:rPrChange w:id="814" w:author="Gordon Lee" w:date="2017-03-12T16:13:00Z">
            <w:rPr>
              <w:rFonts w:ascii="Times New Roman" w:hAnsi="Times New Roman" w:cs="Times New Roman"/>
              <w:sz w:val="20"/>
              <w:szCs w:val="20"/>
              <w:u w:val="double"/>
            </w:rPr>
          </w:rPrChange>
        </w:rPr>
      </w:pPr>
      <w:del w:id="815" w:author="Gordon Lee" w:date="2017-03-12T15:03:00Z">
        <w:r w:rsidRPr="00AF04C0" w:rsidDel="00E60E24">
          <w:rPr>
            <w:rFonts w:ascii="Arial" w:hAnsi="Arial" w:cs="Arial"/>
            <w:b/>
            <w:szCs w:val="21"/>
            <w:u w:val="double"/>
            <w:rPrChange w:id="816" w:author="Gordon Lee" w:date="2017-03-12T16:13:00Z">
              <w:rPr>
                <w:rFonts w:ascii="Times New Roman" w:hAnsi="Times New Roman" w:cs="Times New Roman"/>
                <w:sz w:val="20"/>
                <w:szCs w:val="20"/>
                <w:u w:val="double"/>
              </w:rPr>
            </w:rPrChange>
          </w:rPr>
          <w:delText>Professional</w:delText>
        </w:r>
        <w:r w:rsidR="005D1AD5" w:rsidRPr="00AF04C0" w:rsidDel="00E60E24">
          <w:rPr>
            <w:rFonts w:ascii="Arial" w:hAnsi="Arial" w:cs="Arial"/>
            <w:b/>
            <w:szCs w:val="21"/>
            <w:u w:val="double"/>
            <w:rPrChange w:id="817" w:author="Gordon Lee" w:date="2017-03-12T16:13:00Z">
              <w:rPr>
                <w:rFonts w:ascii="Times New Roman" w:hAnsi="Times New Roman" w:cs="Times New Roman"/>
                <w:sz w:val="20"/>
                <w:szCs w:val="20"/>
                <w:u w:val="double"/>
              </w:rPr>
            </w:rPrChange>
          </w:rPr>
          <w:delText xml:space="preserve"> </w:delText>
        </w:r>
      </w:del>
      <w:ins w:id="818" w:author="Gordon Lee" w:date="2017-03-12T15:03:00Z">
        <w:r w:rsidR="00E60E24" w:rsidRPr="00AF04C0">
          <w:rPr>
            <w:rFonts w:ascii="Arial" w:hAnsi="Arial" w:cs="Arial"/>
            <w:b/>
            <w:szCs w:val="21"/>
            <w:u w:val="double"/>
            <w:rPrChange w:id="819" w:author="Gordon Lee" w:date="2017-03-12T16:13:00Z">
              <w:rPr>
                <w:rFonts w:ascii="Times New Roman" w:hAnsi="Times New Roman" w:cs="Times New Roman"/>
                <w:sz w:val="20"/>
                <w:szCs w:val="20"/>
                <w:u w:val="double"/>
              </w:rPr>
            </w:rPrChange>
          </w:rPr>
          <w:t xml:space="preserve">Work </w:t>
        </w:r>
      </w:ins>
      <w:r w:rsidR="005D1AD5" w:rsidRPr="00AF04C0">
        <w:rPr>
          <w:rFonts w:ascii="Arial" w:hAnsi="Arial" w:cs="Arial"/>
          <w:b/>
          <w:szCs w:val="21"/>
          <w:u w:val="double"/>
          <w:rPrChange w:id="820" w:author="Gordon Lee" w:date="2017-03-12T16:13:00Z">
            <w:rPr>
              <w:rFonts w:ascii="Times New Roman" w:hAnsi="Times New Roman" w:cs="Times New Roman"/>
              <w:sz w:val="20"/>
              <w:szCs w:val="20"/>
              <w:u w:val="double"/>
            </w:rPr>
          </w:rPrChange>
        </w:rPr>
        <w:t xml:space="preserve">Experience                      </w:t>
      </w:r>
      <w:r w:rsidR="00390937" w:rsidRPr="00AF04C0">
        <w:rPr>
          <w:rFonts w:ascii="Arial" w:hAnsi="Arial" w:cs="Arial"/>
          <w:b/>
          <w:szCs w:val="21"/>
          <w:u w:val="double"/>
          <w:rPrChange w:id="821" w:author="Gordon Lee" w:date="2017-03-12T16:13:00Z">
            <w:rPr>
              <w:rFonts w:ascii="Times New Roman" w:hAnsi="Times New Roman" w:cs="Times New Roman"/>
              <w:sz w:val="20"/>
              <w:szCs w:val="20"/>
              <w:u w:val="double"/>
            </w:rPr>
          </w:rPrChange>
        </w:rPr>
        <w:t xml:space="preserve">     </w:t>
      </w:r>
      <w:r w:rsidR="005D1AD5" w:rsidRPr="00AF04C0">
        <w:rPr>
          <w:rFonts w:ascii="Arial" w:hAnsi="Arial" w:cs="Arial"/>
          <w:b/>
          <w:szCs w:val="21"/>
          <w:u w:val="double"/>
          <w:rPrChange w:id="822" w:author="Gordon Lee" w:date="2017-03-12T16:13:00Z">
            <w:rPr>
              <w:rFonts w:ascii="Times New Roman" w:hAnsi="Times New Roman" w:cs="Times New Roman"/>
              <w:sz w:val="20"/>
              <w:szCs w:val="20"/>
              <w:u w:val="double"/>
            </w:rPr>
          </w:rPrChange>
        </w:rPr>
        <w:t xml:space="preserve">                                                          </w:t>
      </w:r>
    </w:p>
    <w:p w:rsidR="00A769A4" w:rsidRPr="00AF04C0" w:rsidRDefault="00A769A4" w:rsidP="00F64391">
      <w:pPr>
        <w:spacing w:line="260" w:lineRule="exact"/>
        <w:rPr>
          <w:rFonts w:ascii="Arial" w:hAnsi="Arial" w:cs="Arial"/>
          <w:szCs w:val="21"/>
          <w:rPrChange w:id="823" w:author="Gordon Lee" w:date="2017-03-12T16:13:00Z">
            <w:rPr>
              <w:rFonts w:ascii="Times New Roman" w:hAnsi="Times New Roman" w:cs="Times New Roman"/>
              <w:sz w:val="26"/>
              <w:szCs w:val="26"/>
            </w:rPr>
          </w:rPrChange>
        </w:rPr>
      </w:pPr>
      <w:r w:rsidRPr="00AF04C0">
        <w:rPr>
          <w:rFonts w:ascii="Arial" w:hAnsi="Arial" w:cs="Arial"/>
          <w:b/>
          <w:szCs w:val="21"/>
          <w:rPrChange w:id="824" w:author="Gordon Lee" w:date="2017-03-12T16:13:00Z">
            <w:rPr>
              <w:rFonts w:ascii="Times New Roman" w:hAnsi="Times New Roman" w:cs="Times New Roman"/>
              <w:b/>
              <w:sz w:val="26"/>
              <w:szCs w:val="26"/>
            </w:rPr>
          </w:rPrChange>
        </w:rPr>
        <w:t>Apple</w:t>
      </w:r>
      <w:r w:rsidR="00390937" w:rsidRPr="00AF04C0">
        <w:rPr>
          <w:rFonts w:ascii="Arial" w:hAnsi="Arial" w:cs="Arial"/>
          <w:b/>
          <w:szCs w:val="21"/>
          <w:rPrChange w:id="825" w:author="Gordon Lee" w:date="2017-03-12T16:13:00Z">
            <w:rPr>
              <w:rFonts w:ascii="Times New Roman" w:hAnsi="Times New Roman" w:cs="Times New Roman"/>
              <w:b/>
              <w:sz w:val="26"/>
              <w:szCs w:val="26"/>
            </w:rPr>
          </w:rPrChange>
        </w:rPr>
        <w:t xml:space="preserve">                                                       </w:t>
      </w:r>
      <w:ins w:id="826" w:author="Gordon Lee" w:date="2017-03-12T15:56:00Z">
        <w:r w:rsidR="00AF04C0" w:rsidRPr="00AF04C0">
          <w:rPr>
            <w:rFonts w:ascii="Arial" w:hAnsi="Arial" w:cs="Arial"/>
            <w:b/>
            <w:szCs w:val="21"/>
            <w:rPrChange w:id="827" w:author="Gordon Lee" w:date="2017-03-12T16:13:00Z">
              <w:rPr>
                <w:rFonts w:ascii="Times New Roman" w:hAnsi="Times New Roman" w:cs="Times New Roman"/>
                <w:b/>
                <w:sz w:val="26"/>
                <w:szCs w:val="26"/>
              </w:rPr>
            </w:rPrChange>
          </w:rPr>
          <w:t xml:space="preserve">      </w:t>
        </w:r>
      </w:ins>
      <w:ins w:id="828" w:author="Gordon Lee" w:date="2017-03-12T16:14:00Z">
        <w:r w:rsidR="00AF04C0">
          <w:rPr>
            <w:rFonts w:ascii="Arial" w:hAnsi="Arial" w:cs="Arial"/>
            <w:b/>
            <w:szCs w:val="21"/>
          </w:rPr>
          <w:t xml:space="preserve">              </w:t>
        </w:r>
      </w:ins>
      <w:ins w:id="829" w:author="Gordon Lee" w:date="2017-03-12T15:56:00Z">
        <w:r w:rsidR="00AF04C0" w:rsidRPr="00AF04C0">
          <w:rPr>
            <w:rFonts w:ascii="Arial" w:hAnsi="Arial" w:cs="Arial"/>
            <w:b/>
            <w:szCs w:val="21"/>
            <w:rPrChange w:id="830" w:author="Gordon Lee" w:date="2017-03-12T16:13:00Z">
              <w:rPr>
                <w:rFonts w:ascii="Times New Roman" w:hAnsi="Times New Roman" w:cs="Times New Roman"/>
                <w:b/>
                <w:sz w:val="26"/>
                <w:szCs w:val="26"/>
              </w:rPr>
            </w:rPrChange>
          </w:rPr>
          <w:t xml:space="preserve"> </w:t>
        </w:r>
      </w:ins>
      <w:del w:id="831" w:author="Gordon Lee" w:date="2017-03-12T15:56:00Z">
        <w:r w:rsidR="00390937" w:rsidRPr="00AF04C0" w:rsidDel="00AF04C0">
          <w:rPr>
            <w:rFonts w:ascii="Arial" w:hAnsi="Arial" w:cs="Arial"/>
            <w:szCs w:val="21"/>
            <w:rPrChange w:id="832" w:author="Gordon Lee" w:date="2017-03-12T16:13:00Z">
              <w:rPr>
                <w:rFonts w:ascii="Times New Roman" w:hAnsi="Times New Roman" w:cs="Times New Roman"/>
                <w:sz w:val="20"/>
                <w:szCs w:val="20"/>
              </w:rPr>
            </w:rPrChange>
          </w:rPr>
          <w:delText xml:space="preserve">Mar – May </w:delText>
        </w:r>
      </w:del>
      <w:r w:rsidR="00390937" w:rsidRPr="00AF04C0">
        <w:rPr>
          <w:rFonts w:ascii="Arial" w:hAnsi="Arial" w:cs="Arial"/>
          <w:szCs w:val="21"/>
          <w:rPrChange w:id="833" w:author="Gordon Lee" w:date="2017-03-12T16:13:00Z">
            <w:rPr>
              <w:rFonts w:ascii="Times New Roman" w:hAnsi="Times New Roman" w:cs="Times New Roman"/>
              <w:sz w:val="20"/>
              <w:szCs w:val="20"/>
            </w:rPr>
          </w:rPrChange>
        </w:rPr>
        <w:t>2016, Beijing, China</w:t>
      </w:r>
    </w:p>
    <w:p w:rsidR="00CA119E" w:rsidRPr="00AF04C0" w:rsidRDefault="000D2907" w:rsidP="00F64391">
      <w:pPr>
        <w:spacing w:line="260" w:lineRule="exact"/>
        <w:rPr>
          <w:rFonts w:ascii="Arial" w:hAnsi="Arial" w:cs="Arial"/>
          <w:szCs w:val="21"/>
          <w:rPrChange w:id="834" w:author="Gordon Lee" w:date="2017-03-12T16:13:00Z">
            <w:rPr>
              <w:rFonts w:ascii="Times New Roman" w:hAnsi="Times New Roman" w:cs="Times New Roman"/>
              <w:sz w:val="22"/>
            </w:rPr>
          </w:rPrChange>
        </w:rPr>
      </w:pPr>
      <w:r w:rsidRPr="00AF04C0">
        <w:rPr>
          <w:rFonts w:ascii="Arial" w:hAnsi="Arial" w:cs="Arial"/>
          <w:b/>
          <w:szCs w:val="21"/>
          <w:rPrChange w:id="835" w:author="Gordon Lee" w:date="2017-03-12T16:13:00Z">
            <w:rPr>
              <w:rFonts w:ascii="Times New Roman" w:hAnsi="Times New Roman" w:cs="Times New Roman"/>
              <w:b/>
              <w:sz w:val="22"/>
            </w:rPr>
          </w:rPrChange>
        </w:rPr>
        <w:t>Service Specialist</w:t>
      </w:r>
    </w:p>
    <w:p w:rsidR="004F5864" w:rsidRPr="00AF04C0" w:rsidDel="00023CD7" w:rsidRDefault="00543AAA" w:rsidP="00F64391">
      <w:pPr>
        <w:spacing w:line="260" w:lineRule="exact"/>
        <w:rPr>
          <w:del w:id="836" w:author="Gordon Lee" w:date="2017-03-12T15:15:00Z"/>
          <w:rFonts w:ascii="Arial" w:hAnsi="Arial" w:cs="Arial"/>
          <w:szCs w:val="21"/>
          <w:rPrChange w:id="837" w:author="Gordon Lee" w:date="2017-03-12T16:13:00Z">
            <w:rPr>
              <w:del w:id="838" w:author="Gordon Lee" w:date="2017-03-12T15:15:00Z"/>
              <w:rFonts w:ascii="Times New Roman" w:hAnsi="Times New Roman" w:cs="Times New Roman"/>
              <w:sz w:val="20"/>
              <w:szCs w:val="20"/>
            </w:rPr>
          </w:rPrChange>
        </w:rPr>
      </w:pPr>
      <w:del w:id="839" w:author="Gordon Lee" w:date="2017-03-12T15:15:00Z">
        <w:r w:rsidRPr="00AF04C0" w:rsidDel="00023CD7">
          <w:rPr>
            <w:rFonts w:ascii="Arial" w:hAnsi="Arial" w:cs="Arial"/>
            <w:szCs w:val="21"/>
            <w:rPrChange w:id="840" w:author="Gordon Lee" w:date="2017-03-12T16:13:00Z">
              <w:rPr>
                <w:rFonts w:ascii="Times New Roman" w:hAnsi="Times New Roman" w:cs="Times New Roman"/>
                <w:sz w:val="20"/>
                <w:szCs w:val="20"/>
              </w:rPr>
            </w:rPrChange>
          </w:rPr>
          <w:delText>Service Specialist is an important role for Apple and Apple's consumer. I'm doing this job to help Apple's consumers have a better using experience, fix the relationship between Apple's consumer and Apple, provide solutions for Apple, for consumer and for both, establish loyal Apple customer and build up Apple community.</w:delText>
        </w:r>
      </w:del>
    </w:p>
    <w:p w:rsidR="00907F11" w:rsidRPr="00AF04C0" w:rsidRDefault="00907F11" w:rsidP="00F64391">
      <w:pPr>
        <w:spacing w:line="260" w:lineRule="exact"/>
        <w:rPr>
          <w:rFonts w:ascii="Arial" w:hAnsi="Arial" w:cs="Arial"/>
          <w:szCs w:val="21"/>
          <w:rPrChange w:id="841" w:author="Gordon Lee" w:date="2017-03-12T16:13:00Z">
            <w:rPr>
              <w:rFonts w:ascii="Times New Roman" w:hAnsi="Times New Roman" w:cs="Times New Roman"/>
              <w:sz w:val="20"/>
              <w:szCs w:val="20"/>
            </w:rPr>
          </w:rPrChange>
        </w:rPr>
      </w:pPr>
    </w:p>
    <w:p w:rsidR="004F5864" w:rsidRPr="00AF04C0" w:rsidRDefault="004F5864" w:rsidP="00F64391">
      <w:pPr>
        <w:spacing w:line="260" w:lineRule="exact"/>
        <w:rPr>
          <w:rFonts w:ascii="Arial" w:hAnsi="Arial" w:cs="Arial"/>
          <w:b/>
          <w:szCs w:val="21"/>
          <w:rPrChange w:id="842" w:author="Gordon Lee" w:date="2017-03-12T16:13:00Z">
            <w:rPr>
              <w:rFonts w:ascii="Times New Roman" w:hAnsi="Times New Roman" w:cs="Times New Roman"/>
              <w:b/>
              <w:sz w:val="20"/>
              <w:szCs w:val="20"/>
            </w:rPr>
          </w:rPrChange>
        </w:rPr>
      </w:pPr>
      <w:r w:rsidRPr="00AF04C0">
        <w:rPr>
          <w:rFonts w:ascii="Arial" w:hAnsi="Arial" w:cs="Arial"/>
          <w:b/>
          <w:szCs w:val="21"/>
          <w:rPrChange w:id="843" w:author="Gordon Lee" w:date="2017-03-12T16:13:00Z">
            <w:rPr>
              <w:rFonts w:ascii="Times New Roman" w:hAnsi="Times New Roman" w:cs="Times New Roman"/>
              <w:b/>
              <w:sz w:val="26"/>
              <w:szCs w:val="26"/>
            </w:rPr>
          </w:rPrChange>
        </w:rPr>
        <w:t>Ogilvy &amp; Mather</w:t>
      </w:r>
      <w:r w:rsidR="004215BD" w:rsidRPr="00AF04C0">
        <w:rPr>
          <w:rFonts w:ascii="Arial" w:hAnsi="Arial" w:cs="Arial"/>
          <w:b/>
          <w:szCs w:val="21"/>
          <w:rPrChange w:id="844" w:author="Gordon Lee" w:date="2017-03-12T16:13:00Z">
            <w:rPr>
              <w:rFonts w:ascii="Times New Roman" w:hAnsi="Times New Roman" w:cs="Times New Roman"/>
              <w:b/>
              <w:sz w:val="20"/>
              <w:szCs w:val="20"/>
            </w:rPr>
          </w:rPrChange>
        </w:rPr>
        <w:t xml:space="preserve">                                                      </w:t>
      </w:r>
      <w:ins w:id="845" w:author="Gordon Lee" w:date="2017-03-12T16:14:00Z">
        <w:r w:rsidR="00AF04C0">
          <w:rPr>
            <w:rFonts w:ascii="Arial" w:hAnsi="Arial" w:cs="Arial"/>
            <w:b/>
            <w:szCs w:val="21"/>
          </w:rPr>
          <w:t xml:space="preserve">  </w:t>
        </w:r>
      </w:ins>
      <w:ins w:id="846" w:author="Gordon Lee" w:date="2017-03-12T15:57:00Z">
        <w:r w:rsidR="00AF04C0" w:rsidRPr="00AF04C0">
          <w:rPr>
            <w:rFonts w:ascii="Arial" w:hAnsi="Arial" w:cs="Arial"/>
            <w:b/>
            <w:szCs w:val="21"/>
            <w:rPrChange w:id="847" w:author="Gordon Lee" w:date="2017-03-12T16:13:00Z">
              <w:rPr>
                <w:rFonts w:ascii="Times New Roman" w:hAnsi="Times New Roman" w:cs="Times New Roman"/>
                <w:b/>
                <w:sz w:val="20"/>
                <w:szCs w:val="20"/>
              </w:rPr>
            </w:rPrChange>
          </w:rPr>
          <w:t xml:space="preserve">   </w:t>
        </w:r>
      </w:ins>
      <w:r w:rsidR="004215BD" w:rsidRPr="00AF04C0">
        <w:rPr>
          <w:rFonts w:ascii="Arial" w:hAnsi="Arial" w:cs="Arial"/>
          <w:b/>
          <w:szCs w:val="21"/>
          <w:rPrChange w:id="848" w:author="Gordon Lee" w:date="2017-03-12T16:13:00Z">
            <w:rPr>
              <w:rFonts w:ascii="Times New Roman" w:hAnsi="Times New Roman" w:cs="Times New Roman"/>
              <w:b/>
              <w:sz w:val="20"/>
              <w:szCs w:val="20"/>
            </w:rPr>
          </w:rPrChange>
        </w:rPr>
        <w:t xml:space="preserve">  </w:t>
      </w:r>
      <w:del w:id="849" w:author="Gordon Lee" w:date="2017-03-12T15:56:00Z">
        <w:r w:rsidR="004215BD" w:rsidRPr="00AF04C0" w:rsidDel="00AF04C0">
          <w:rPr>
            <w:rFonts w:ascii="Arial" w:hAnsi="Arial" w:cs="Arial"/>
            <w:szCs w:val="21"/>
            <w:rPrChange w:id="850" w:author="Gordon Lee" w:date="2017-03-12T16:13:00Z">
              <w:rPr>
                <w:rFonts w:ascii="Times New Roman" w:hAnsi="Times New Roman" w:cs="Times New Roman"/>
                <w:sz w:val="20"/>
                <w:szCs w:val="20"/>
              </w:rPr>
            </w:rPrChange>
          </w:rPr>
          <w:delText>Jun 2013 – Jan 2015</w:delText>
        </w:r>
      </w:del>
      <w:ins w:id="851" w:author="Gordon Lee" w:date="2017-03-12T15:56:00Z">
        <w:r w:rsidR="00AF04C0" w:rsidRPr="00AF04C0">
          <w:rPr>
            <w:rFonts w:ascii="Arial" w:hAnsi="Arial" w:cs="Arial"/>
            <w:szCs w:val="21"/>
            <w:rPrChange w:id="852" w:author="Gordon Lee" w:date="2017-03-12T16:13:00Z">
              <w:rPr>
                <w:rFonts w:ascii="Times New Roman" w:hAnsi="Times New Roman" w:cs="Times New Roman"/>
                <w:sz w:val="20"/>
                <w:szCs w:val="20"/>
              </w:rPr>
            </w:rPrChange>
          </w:rPr>
          <w:t>2013-201</w:t>
        </w:r>
      </w:ins>
      <w:ins w:id="853" w:author="Gordon Lee" w:date="2017-03-12T15:57:00Z">
        <w:r w:rsidR="00AF04C0" w:rsidRPr="00AF04C0">
          <w:rPr>
            <w:rFonts w:ascii="Arial" w:hAnsi="Arial" w:cs="Arial"/>
            <w:szCs w:val="21"/>
            <w:rPrChange w:id="854" w:author="Gordon Lee" w:date="2017-03-12T16:13:00Z">
              <w:rPr>
                <w:rFonts w:ascii="Times New Roman" w:hAnsi="Times New Roman" w:cs="Times New Roman"/>
                <w:sz w:val="20"/>
                <w:szCs w:val="20"/>
              </w:rPr>
            </w:rPrChange>
          </w:rPr>
          <w:t>5</w:t>
        </w:r>
      </w:ins>
      <w:r w:rsidR="004215BD" w:rsidRPr="00AF04C0">
        <w:rPr>
          <w:rFonts w:ascii="Arial" w:hAnsi="Arial" w:cs="Arial"/>
          <w:szCs w:val="21"/>
          <w:rPrChange w:id="855" w:author="Gordon Lee" w:date="2017-03-12T16:13:00Z">
            <w:rPr>
              <w:rFonts w:ascii="Times New Roman" w:hAnsi="Times New Roman" w:cs="Times New Roman"/>
              <w:sz w:val="20"/>
              <w:szCs w:val="20"/>
            </w:rPr>
          </w:rPrChange>
        </w:rPr>
        <w:t>, Beijing, China</w:t>
      </w:r>
    </w:p>
    <w:p w:rsidR="0015395A" w:rsidRPr="00AF04C0" w:rsidRDefault="00971905" w:rsidP="00F64391">
      <w:pPr>
        <w:spacing w:line="260" w:lineRule="exact"/>
        <w:rPr>
          <w:rFonts w:ascii="Arial" w:hAnsi="Arial" w:cs="Arial"/>
          <w:b/>
          <w:szCs w:val="21"/>
          <w:rPrChange w:id="856" w:author="Gordon Lee" w:date="2017-03-12T16:13:00Z">
            <w:rPr>
              <w:rFonts w:ascii="Times New Roman" w:hAnsi="Times New Roman" w:cs="Times New Roman"/>
              <w:b/>
              <w:sz w:val="22"/>
            </w:rPr>
          </w:rPrChange>
        </w:rPr>
      </w:pPr>
      <w:r w:rsidRPr="00AF04C0">
        <w:rPr>
          <w:rFonts w:ascii="Arial" w:hAnsi="Arial" w:cs="Arial"/>
          <w:b/>
          <w:szCs w:val="21"/>
          <w:rPrChange w:id="857" w:author="Gordon Lee" w:date="2017-03-12T16:13:00Z">
            <w:rPr>
              <w:rFonts w:ascii="Times New Roman" w:hAnsi="Times New Roman" w:cs="Times New Roman"/>
              <w:b/>
              <w:sz w:val="22"/>
            </w:rPr>
          </w:rPrChange>
        </w:rPr>
        <w:t>Flash &amp; Unity3D Designer</w:t>
      </w:r>
    </w:p>
    <w:p w:rsidR="004922A8" w:rsidRPr="00AF04C0" w:rsidRDefault="00543AAA" w:rsidP="004922A8">
      <w:pPr>
        <w:pStyle w:val="a4"/>
        <w:numPr>
          <w:ilvl w:val="0"/>
          <w:numId w:val="5"/>
        </w:numPr>
        <w:spacing w:line="260" w:lineRule="exact"/>
        <w:ind w:firstLineChars="0"/>
        <w:rPr>
          <w:ins w:id="858" w:author="Gordon Lee" w:date="2017-03-12T15:20:00Z"/>
          <w:rFonts w:ascii="Arial" w:hAnsi="Arial" w:cs="Arial"/>
          <w:szCs w:val="21"/>
          <w:rPrChange w:id="859" w:author="Gordon Lee" w:date="2017-03-12T16:13:00Z">
            <w:rPr>
              <w:ins w:id="860" w:author="Gordon Lee" w:date="2017-03-12T15:20:00Z"/>
              <w:rFonts w:ascii="Times New Roman" w:hAnsi="Times New Roman" w:cs="Times New Roman"/>
              <w:sz w:val="20"/>
              <w:szCs w:val="20"/>
            </w:rPr>
          </w:rPrChange>
        </w:rPr>
        <w:pPrChange w:id="861" w:author="Gordon Lee" w:date="2017-03-12T15:20:00Z">
          <w:pPr>
            <w:spacing w:line="260" w:lineRule="exact"/>
          </w:pPr>
        </w:pPrChange>
      </w:pPr>
      <w:del w:id="862" w:author="Gordon Lee" w:date="2017-03-12T15:20:00Z">
        <w:r w:rsidRPr="00AF04C0" w:rsidDel="004922A8">
          <w:rPr>
            <w:rFonts w:ascii="Arial" w:hAnsi="Arial" w:cs="Arial"/>
            <w:szCs w:val="21"/>
            <w:rPrChange w:id="863" w:author="Gordon Lee" w:date="2017-03-12T16:13:00Z">
              <w:rPr/>
            </w:rPrChange>
          </w:rPr>
          <w:delText>I was working at Ogilvy &amp; Mather and responsible for interactive</w:delText>
        </w:r>
      </w:del>
      <w:ins w:id="864" w:author="Gordon Lee" w:date="2017-03-12T15:20:00Z">
        <w:r w:rsidR="004922A8" w:rsidRPr="00AF04C0">
          <w:rPr>
            <w:rFonts w:ascii="Arial" w:hAnsi="Arial" w:cs="Arial"/>
            <w:szCs w:val="21"/>
            <w:rPrChange w:id="865" w:author="Gordon Lee" w:date="2017-03-12T16:13:00Z">
              <w:rPr>
                <w:rFonts w:ascii="Times New Roman" w:hAnsi="Times New Roman" w:cs="Times New Roman"/>
                <w:sz w:val="20"/>
                <w:szCs w:val="20"/>
              </w:rPr>
            </w:rPrChange>
          </w:rPr>
          <w:t>Interactive</w:t>
        </w:r>
      </w:ins>
      <w:r w:rsidRPr="00AF04C0">
        <w:rPr>
          <w:rFonts w:ascii="Arial" w:hAnsi="Arial" w:cs="Arial"/>
          <w:szCs w:val="21"/>
          <w:rPrChange w:id="866" w:author="Gordon Lee" w:date="2017-03-12T16:13:00Z">
            <w:rPr/>
          </w:rPrChange>
        </w:rPr>
        <w:t xml:space="preserve"> advertise</w:t>
      </w:r>
      <w:ins w:id="867" w:author="Gordon Lee" w:date="2017-03-12T15:20:00Z">
        <w:r w:rsidR="004922A8" w:rsidRPr="00AF04C0">
          <w:rPr>
            <w:rFonts w:ascii="Arial" w:hAnsi="Arial" w:cs="Arial"/>
            <w:szCs w:val="21"/>
            <w:rPrChange w:id="868" w:author="Gordon Lee" w:date="2017-03-12T16:13:00Z">
              <w:rPr>
                <w:rFonts w:ascii="Times New Roman" w:hAnsi="Times New Roman" w:cs="Times New Roman"/>
                <w:sz w:val="20"/>
                <w:szCs w:val="20"/>
              </w:rPr>
            </w:rPrChange>
          </w:rPr>
          <w:t>ment design</w:t>
        </w:r>
      </w:ins>
      <w:r w:rsidRPr="00AF04C0">
        <w:rPr>
          <w:rFonts w:ascii="Arial" w:hAnsi="Arial" w:cs="Arial"/>
          <w:szCs w:val="21"/>
          <w:rPrChange w:id="869" w:author="Gordon Lee" w:date="2017-03-12T16:13:00Z">
            <w:rPr/>
          </w:rPrChange>
        </w:rPr>
        <w:t>, programming, material processing and animation design</w:t>
      </w:r>
    </w:p>
    <w:p w:rsidR="00D965C5" w:rsidRPr="00AF04C0" w:rsidRDefault="00543AAA" w:rsidP="004922A8">
      <w:pPr>
        <w:pStyle w:val="a4"/>
        <w:numPr>
          <w:ilvl w:val="0"/>
          <w:numId w:val="5"/>
        </w:numPr>
        <w:spacing w:line="260" w:lineRule="exact"/>
        <w:ind w:firstLineChars="0"/>
        <w:rPr>
          <w:rFonts w:ascii="Arial" w:hAnsi="Arial" w:cs="Arial"/>
          <w:szCs w:val="21"/>
          <w:rPrChange w:id="870" w:author="Gordon Lee" w:date="2017-03-12T16:13:00Z">
            <w:rPr/>
          </w:rPrChange>
        </w:rPr>
        <w:pPrChange w:id="871" w:author="Gordon Lee" w:date="2017-03-12T15:20:00Z">
          <w:pPr>
            <w:spacing w:line="260" w:lineRule="exact"/>
          </w:pPr>
        </w:pPrChange>
      </w:pPr>
      <w:del w:id="872" w:author="Gordon Lee" w:date="2017-03-12T15:20:00Z">
        <w:r w:rsidRPr="00AF04C0" w:rsidDel="004922A8">
          <w:rPr>
            <w:rFonts w:ascii="Arial" w:hAnsi="Arial" w:cs="Arial"/>
            <w:szCs w:val="21"/>
            <w:rPrChange w:id="873" w:author="Gordon Lee" w:date="2017-03-12T16:13:00Z">
              <w:rPr/>
            </w:rPrChange>
          </w:rPr>
          <w:delText xml:space="preserve">. My direct client was </w:delText>
        </w:r>
      </w:del>
      <w:ins w:id="874" w:author="Gordon Lee" w:date="2017-03-12T15:20:00Z">
        <w:r w:rsidR="004922A8" w:rsidRPr="00AF04C0">
          <w:rPr>
            <w:rFonts w:ascii="Arial" w:hAnsi="Arial" w:cs="Arial"/>
            <w:szCs w:val="21"/>
            <w:rPrChange w:id="875" w:author="Gordon Lee" w:date="2017-03-12T16:13:00Z">
              <w:rPr>
                <w:rFonts w:ascii="Times New Roman" w:hAnsi="Times New Roman" w:cs="Times New Roman"/>
                <w:sz w:val="20"/>
                <w:szCs w:val="20"/>
              </w:rPr>
            </w:rPrChange>
          </w:rPr>
          <w:t xml:space="preserve">Client served: </w:t>
        </w:r>
      </w:ins>
      <w:r w:rsidRPr="00AF04C0">
        <w:rPr>
          <w:rFonts w:ascii="Arial" w:hAnsi="Arial" w:cs="Arial"/>
          <w:szCs w:val="21"/>
          <w:rPrChange w:id="876" w:author="Gordon Lee" w:date="2017-03-12T16:13:00Z">
            <w:rPr/>
          </w:rPrChange>
        </w:rPr>
        <w:t xml:space="preserve">Benz, VW, Siemens, </w:t>
      </w:r>
      <w:ins w:id="877" w:author="Gordon Lee" w:date="2017-03-12T15:21:00Z">
        <w:r w:rsidR="004922A8" w:rsidRPr="00AF04C0">
          <w:rPr>
            <w:rFonts w:ascii="Arial" w:hAnsi="Arial" w:cs="Arial"/>
            <w:szCs w:val="21"/>
            <w:rPrChange w:id="878" w:author="Gordon Lee" w:date="2017-03-12T16:13:00Z">
              <w:rPr>
                <w:rFonts w:ascii="Times New Roman" w:hAnsi="Times New Roman" w:cs="Times New Roman"/>
                <w:sz w:val="20"/>
                <w:szCs w:val="20"/>
              </w:rPr>
            </w:rPrChange>
          </w:rPr>
          <w:t>IBM,</w:t>
        </w:r>
      </w:ins>
      <w:del w:id="879" w:author="Gordon Lee" w:date="2017-03-12T15:21:00Z">
        <w:r w:rsidRPr="00AF04C0" w:rsidDel="004922A8">
          <w:rPr>
            <w:rFonts w:ascii="Arial" w:hAnsi="Arial" w:cs="Arial"/>
            <w:szCs w:val="21"/>
            <w:rPrChange w:id="880" w:author="Gordon Lee" w:date="2017-03-12T16:13:00Z">
              <w:rPr/>
            </w:rPrChange>
          </w:rPr>
          <w:delText>and IBM and local companies like</w:delText>
        </w:r>
      </w:del>
      <w:r w:rsidRPr="00AF04C0">
        <w:rPr>
          <w:rFonts w:ascii="Arial" w:hAnsi="Arial" w:cs="Arial"/>
          <w:szCs w:val="21"/>
          <w:rPrChange w:id="881" w:author="Gordon Lee" w:date="2017-03-12T16:13:00Z">
            <w:rPr/>
          </w:rPrChange>
        </w:rPr>
        <w:t xml:space="preserve"> Huawei and Lenovo</w:t>
      </w:r>
      <w:del w:id="882" w:author="Gordon Lee" w:date="2017-03-12T15:21:00Z">
        <w:r w:rsidRPr="00AF04C0" w:rsidDel="004922A8">
          <w:rPr>
            <w:rFonts w:ascii="Arial" w:hAnsi="Arial" w:cs="Arial"/>
            <w:szCs w:val="21"/>
            <w:rPrChange w:id="883" w:author="Gordon Lee" w:date="2017-03-12T16:13:00Z">
              <w:rPr/>
            </w:rPrChange>
          </w:rPr>
          <w:delText>. Most of my progra</w:delText>
        </w:r>
        <w:r w:rsidR="00326802" w:rsidRPr="00AF04C0" w:rsidDel="004922A8">
          <w:rPr>
            <w:rFonts w:ascii="Arial" w:hAnsi="Arial" w:cs="Arial"/>
            <w:szCs w:val="21"/>
            <w:rPrChange w:id="884" w:author="Gordon Lee" w:date="2017-03-12T16:13:00Z">
              <w:rPr/>
            </w:rPrChange>
          </w:rPr>
          <w:delText>m</w:delText>
        </w:r>
        <w:r w:rsidRPr="00AF04C0" w:rsidDel="004922A8">
          <w:rPr>
            <w:rFonts w:ascii="Arial" w:hAnsi="Arial" w:cs="Arial"/>
            <w:szCs w:val="21"/>
            <w:rPrChange w:id="885" w:author="Gordon Lee" w:date="2017-03-12T16:13:00Z">
              <w:rPr/>
            </w:rPrChange>
          </w:rPr>
          <w:delText xml:space="preserve">ming stills and ideology </w:delText>
        </w:r>
        <w:r w:rsidR="00326802" w:rsidRPr="00AF04C0" w:rsidDel="004922A8">
          <w:rPr>
            <w:rFonts w:ascii="Arial" w:hAnsi="Arial" w:cs="Arial"/>
            <w:szCs w:val="21"/>
            <w:rPrChange w:id="886" w:author="Gordon Lee" w:date="2017-03-12T16:13:00Z">
              <w:rPr/>
            </w:rPrChange>
          </w:rPr>
          <w:delText>were</w:delText>
        </w:r>
        <w:r w:rsidRPr="00AF04C0" w:rsidDel="004922A8">
          <w:rPr>
            <w:rFonts w:ascii="Arial" w:hAnsi="Arial" w:cs="Arial"/>
            <w:szCs w:val="21"/>
            <w:rPrChange w:id="887" w:author="Gordon Lee" w:date="2017-03-12T16:13:00Z">
              <w:rPr/>
            </w:rPrChange>
          </w:rPr>
          <w:delText xml:space="preserve"> esta</w:delText>
        </w:r>
        <w:r w:rsidR="000F3236" w:rsidRPr="00AF04C0" w:rsidDel="004922A8">
          <w:rPr>
            <w:rFonts w:ascii="Arial" w:hAnsi="Arial" w:cs="Arial"/>
            <w:szCs w:val="21"/>
            <w:rPrChange w:id="888" w:author="Gordon Lee" w:date="2017-03-12T16:13:00Z">
              <w:rPr/>
            </w:rPrChange>
          </w:rPr>
          <w:delText>blished during this experience. I’ve learned</w:delText>
        </w:r>
        <w:r w:rsidR="00326802" w:rsidRPr="00AF04C0" w:rsidDel="004922A8">
          <w:rPr>
            <w:rFonts w:ascii="Arial" w:hAnsi="Arial" w:cs="Arial"/>
            <w:szCs w:val="21"/>
            <w:rPrChange w:id="889" w:author="Gordon Lee" w:date="2017-03-12T16:13:00Z">
              <w:rPr/>
            </w:rPrChange>
          </w:rPr>
          <w:delText xml:space="preserve"> the</w:delText>
        </w:r>
        <w:r w:rsidR="000F3236" w:rsidRPr="00AF04C0" w:rsidDel="004922A8">
          <w:rPr>
            <w:rFonts w:ascii="Arial" w:hAnsi="Arial" w:cs="Arial"/>
            <w:szCs w:val="21"/>
            <w:rPrChange w:id="890" w:author="Gordon Lee" w:date="2017-03-12T16:13:00Z">
              <w:rPr/>
            </w:rPrChange>
          </w:rPr>
          <w:delText xml:space="preserve"> process of digital advertise producing, teamwork abilities and communication skills with different department</w:delText>
        </w:r>
        <w:r w:rsidR="00FD12CE" w:rsidRPr="00AF04C0" w:rsidDel="004922A8">
          <w:rPr>
            <w:rFonts w:ascii="Arial" w:hAnsi="Arial" w:cs="Arial"/>
            <w:szCs w:val="21"/>
            <w:rPrChange w:id="891" w:author="Gordon Lee" w:date="2017-03-12T16:13:00Z">
              <w:rPr/>
            </w:rPrChange>
          </w:rPr>
          <w:delText>s in the company.</w:delText>
        </w:r>
      </w:del>
    </w:p>
    <w:p w:rsidR="00543AAA" w:rsidRPr="00AF04C0" w:rsidRDefault="00543AAA" w:rsidP="00F64391">
      <w:pPr>
        <w:spacing w:line="260" w:lineRule="exact"/>
        <w:rPr>
          <w:rFonts w:ascii="Arial" w:hAnsi="Arial" w:cs="Arial"/>
          <w:szCs w:val="21"/>
          <w:rPrChange w:id="892" w:author="Gordon Lee" w:date="2017-03-12T16:13:00Z">
            <w:rPr>
              <w:rFonts w:ascii="Times New Roman" w:hAnsi="Times New Roman" w:cs="Times New Roman"/>
              <w:sz w:val="20"/>
              <w:szCs w:val="20"/>
            </w:rPr>
          </w:rPrChange>
        </w:rPr>
      </w:pPr>
    </w:p>
    <w:p w:rsidR="00A5471C" w:rsidRPr="00AF04C0" w:rsidRDefault="0049133D" w:rsidP="00F64391">
      <w:pPr>
        <w:spacing w:line="260" w:lineRule="exact"/>
        <w:rPr>
          <w:rFonts w:ascii="Arial" w:hAnsi="Arial" w:cs="Arial"/>
          <w:b/>
          <w:szCs w:val="21"/>
          <w:rPrChange w:id="893" w:author="Gordon Lee" w:date="2017-03-12T16:13:00Z">
            <w:rPr>
              <w:rFonts w:ascii="Times New Roman" w:hAnsi="Times New Roman" w:cs="Times New Roman"/>
              <w:b/>
              <w:sz w:val="20"/>
              <w:szCs w:val="20"/>
            </w:rPr>
          </w:rPrChange>
        </w:rPr>
      </w:pPr>
      <w:r w:rsidRPr="00AF04C0">
        <w:rPr>
          <w:rFonts w:ascii="Arial" w:hAnsi="Arial" w:cs="Arial"/>
          <w:b/>
          <w:szCs w:val="21"/>
          <w:rPrChange w:id="894" w:author="Gordon Lee" w:date="2017-03-12T16:13:00Z">
            <w:rPr>
              <w:rFonts w:ascii="Times New Roman" w:hAnsi="Times New Roman" w:cs="Times New Roman"/>
              <w:b/>
              <w:sz w:val="26"/>
              <w:szCs w:val="26"/>
            </w:rPr>
          </w:rPrChange>
        </w:rPr>
        <w:t>MPMP Fashion Studio</w:t>
      </w:r>
      <w:r w:rsidR="00A5471C" w:rsidRPr="00AF04C0">
        <w:rPr>
          <w:rFonts w:ascii="Arial" w:hAnsi="Arial" w:cs="Arial"/>
          <w:b/>
          <w:szCs w:val="21"/>
          <w:rPrChange w:id="895" w:author="Gordon Lee" w:date="2017-03-12T16:13:00Z">
            <w:rPr>
              <w:rFonts w:ascii="Times New Roman" w:hAnsi="Times New Roman" w:cs="Times New Roman" w:hint="eastAsia"/>
              <w:b/>
              <w:sz w:val="20"/>
              <w:szCs w:val="20"/>
            </w:rPr>
          </w:rPrChange>
        </w:rPr>
        <w:t xml:space="preserve">    </w:t>
      </w:r>
      <w:r w:rsidR="00A5471C" w:rsidRPr="00AF04C0">
        <w:rPr>
          <w:rFonts w:ascii="Arial" w:hAnsi="Arial" w:cs="Arial"/>
          <w:b/>
          <w:szCs w:val="21"/>
          <w:rPrChange w:id="896" w:author="Gordon Lee" w:date="2017-03-12T16:13:00Z">
            <w:rPr>
              <w:rFonts w:ascii="Times New Roman" w:hAnsi="Times New Roman" w:cs="Times New Roman"/>
              <w:b/>
              <w:sz w:val="20"/>
              <w:szCs w:val="20"/>
            </w:rPr>
          </w:rPrChange>
        </w:rPr>
        <w:t xml:space="preserve">                               </w:t>
      </w:r>
      <w:r w:rsidR="004215BD" w:rsidRPr="00AF04C0">
        <w:rPr>
          <w:rFonts w:ascii="Arial" w:hAnsi="Arial" w:cs="Arial"/>
          <w:b/>
          <w:szCs w:val="21"/>
          <w:rPrChange w:id="897" w:author="Gordon Lee" w:date="2017-03-12T16:13:00Z">
            <w:rPr>
              <w:rFonts w:ascii="Times New Roman" w:hAnsi="Times New Roman" w:cs="Times New Roman"/>
              <w:b/>
              <w:sz w:val="20"/>
              <w:szCs w:val="20"/>
            </w:rPr>
          </w:rPrChange>
        </w:rPr>
        <w:t xml:space="preserve">              </w:t>
      </w:r>
      <w:r w:rsidR="00A5471C" w:rsidRPr="00AF04C0">
        <w:rPr>
          <w:rFonts w:ascii="Arial" w:hAnsi="Arial" w:cs="Arial"/>
          <w:b/>
          <w:szCs w:val="21"/>
          <w:rPrChange w:id="898" w:author="Gordon Lee" w:date="2017-03-12T16:13:00Z">
            <w:rPr>
              <w:rFonts w:ascii="Times New Roman" w:hAnsi="Times New Roman" w:cs="Times New Roman"/>
              <w:b/>
              <w:sz w:val="20"/>
              <w:szCs w:val="20"/>
            </w:rPr>
          </w:rPrChange>
        </w:rPr>
        <w:t xml:space="preserve"> </w:t>
      </w:r>
      <w:r w:rsidR="00A5471C" w:rsidRPr="00AF04C0">
        <w:rPr>
          <w:rFonts w:ascii="Arial" w:hAnsi="Arial" w:cs="Arial"/>
          <w:b/>
          <w:szCs w:val="21"/>
          <w:rPrChange w:id="899" w:author="Gordon Lee" w:date="2017-03-12T16:13:00Z">
            <w:rPr>
              <w:rFonts w:ascii="Times New Roman" w:hAnsi="Times New Roman" w:cs="Times New Roman" w:hint="eastAsia"/>
              <w:b/>
              <w:sz w:val="20"/>
              <w:szCs w:val="20"/>
            </w:rPr>
          </w:rPrChange>
        </w:rPr>
        <w:t xml:space="preserve">   </w:t>
      </w:r>
      <w:ins w:id="900" w:author="Gordon Lee" w:date="2017-03-12T15:57:00Z">
        <w:r w:rsidR="00AF04C0" w:rsidRPr="00AF04C0">
          <w:rPr>
            <w:rFonts w:ascii="Arial" w:hAnsi="Arial" w:cs="Arial"/>
            <w:b/>
            <w:szCs w:val="21"/>
          </w:rPr>
          <w:t xml:space="preserve">    </w:t>
        </w:r>
      </w:ins>
      <w:ins w:id="901" w:author="Gordon Lee" w:date="2017-03-12T16:14:00Z">
        <w:r w:rsidR="00AF04C0">
          <w:rPr>
            <w:rFonts w:ascii="Arial" w:hAnsi="Arial" w:cs="Arial"/>
            <w:b/>
            <w:szCs w:val="21"/>
          </w:rPr>
          <w:t xml:space="preserve"> </w:t>
        </w:r>
      </w:ins>
      <w:ins w:id="902" w:author="Gordon Lee" w:date="2017-03-12T15:57:00Z">
        <w:r w:rsidR="00AF04C0" w:rsidRPr="00AF04C0">
          <w:rPr>
            <w:rFonts w:ascii="Arial" w:hAnsi="Arial" w:cs="Arial"/>
            <w:b/>
            <w:szCs w:val="21"/>
            <w:rPrChange w:id="903" w:author="Gordon Lee" w:date="2017-03-12T16:13:00Z">
              <w:rPr>
                <w:rFonts w:ascii="Times New Roman" w:hAnsi="Times New Roman" w:cs="Times New Roman"/>
                <w:b/>
                <w:sz w:val="20"/>
                <w:szCs w:val="20"/>
              </w:rPr>
            </w:rPrChange>
          </w:rPr>
          <w:t xml:space="preserve">  </w:t>
        </w:r>
      </w:ins>
      <w:r w:rsidR="00A5471C" w:rsidRPr="00AF04C0">
        <w:rPr>
          <w:rFonts w:ascii="Arial" w:hAnsi="Arial" w:cs="Arial"/>
          <w:b/>
          <w:szCs w:val="21"/>
          <w:rPrChange w:id="904" w:author="Gordon Lee" w:date="2017-03-12T16:13:00Z">
            <w:rPr>
              <w:rFonts w:ascii="Times New Roman" w:hAnsi="Times New Roman" w:cs="Times New Roman" w:hint="eastAsia"/>
              <w:b/>
              <w:sz w:val="20"/>
              <w:szCs w:val="20"/>
            </w:rPr>
          </w:rPrChange>
        </w:rPr>
        <w:t xml:space="preserve"> </w:t>
      </w:r>
      <w:del w:id="905" w:author="Gordon Lee" w:date="2017-03-12T15:57:00Z">
        <w:r w:rsidR="00A5471C" w:rsidRPr="00AF04C0" w:rsidDel="00AF04C0">
          <w:rPr>
            <w:rFonts w:ascii="Arial" w:hAnsi="Arial" w:cs="Arial"/>
            <w:szCs w:val="21"/>
            <w:rPrChange w:id="906" w:author="Gordon Lee" w:date="2017-03-12T16:13:00Z">
              <w:rPr>
                <w:rFonts w:ascii="Times New Roman" w:hAnsi="Times New Roman" w:cs="Times New Roman"/>
                <w:sz w:val="20"/>
                <w:szCs w:val="20"/>
              </w:rPr>
            </w:rPrChange>
          </w:rPr>
          <w:delText>Feb – May 2013</w:delText>
        </w:r>
      </w:del>
      <w:ins w:id="907" w:author="Gordon Lee" w:date="2017-03-12T15:57:00Z">
        <w:r w:rsidR="00AF04C0" w:rsidRPr="00AF04C0">
          <w:rPr>
            <w:rFonts w:ascii="Arial" w:hAnsi="Arial" w:cs="Arial"/>
            <w:szCs w:val="21"/>
            <w:rPrChange w:id="908" w:author="Gordon Lee" w:date="2017-03-12T16:13:00Z">
              <w:rPr>
                <w:rFonts w:ascii="Times New Roman" w:hAnsi="Times New Roman" w:cs="Times New Roman"/>
                <w:sz w:val="20"/>
                <w:szCs w:val="20"/>
              </w:rPr>
            </w:rPrChange>
          </w:rPr>
          <w:t>2013</w:t>
        </w:r>
      </w:ins>
      <w:r w:rsidR="00A5471C" w:rsidRPr="00AF04C0">
        <w:rPr>
          <w:rFonts w:ascii="Arial" w:hAnsi="Arial" w:cs="Arial"/>
          <w:szCs w:val="21"/>
          <w:rPrChange w:id="909" w:author="Gordon Lee" w:date="2017-03-12T16:13:00Z">
            <w:rPr>
              <w:rFonts w:ascii="Times New Roman" w:hAnsi="Times New Roman" w:cs="Times New Roman"/>
              <w:sz w:val="20"/>
              <w:szCs w:val="20"/>
            </w:rPr>
          </w:rPrChange>
        </w:rPr>
        <w:t>, Beijing, China</w:t>
      </w:r>
    </w:p>
    <w:p w:rsidR="0049133D" w:rsidRPr="00AF04C0" w:rsidRDefault="0049133D" w:rsidP="00F64391">
      <w:pPr>
        <w:spacing w:line="260" w:lineRule="exact"/>
        <w:rPr>
          <w:rFonts w:ascii="Arial" w:hAnsi="Arial" w:cs="Arial"/>
          <w:b/>
          <w:szCs w:val="21"/>
          <w:rPrChange w:id="910" w:author="Gordon Lee" w:date="2017-03-12T16:13:00Z">
            <w:rPr>
              <w:rFonts w:ascii="Times New Roman" w:hAnsi="Times New Roman" w:cs="Times New Roman"/>
              <w:b/>
              <w:sz w:val="22"/>
            </w:rPr>
          </w:rPrChange>
        </w:rPr>
      </w:pPr>
      <w:r w:rsidRPr="00AF04C0">
        <w:rPr>
          <w:rFonts w:ascii="Arial" w:hAnsi="Arial" w:cs="Arial"/>
          <w:b/>
          <w:szCs w:val="21"/>
          <w:rPrChange w:id="911" w:author="Gordon Lee" w:date="2017-03-12T16:13:00Z">
            <w:rPr>
              <w:rFonts w:ascii="Times New Roman" w:hAnsi="Times New Roman" w:cs="Times New Roman"/>
              <w:b/>
              <w:sz w:val="22"/>
            </w:rPr>
          </w:rPrChange>
        </w:rPr>
        <w:t>Web Designer and Developer</w:t>
      </w:r>
    </w:p>
    <w:p w:rsidR="0049133D" w:rsidRPr="00AF04C0" w:rsidRDefault="002902AA" w:rsidP="004922A8">
      <w:pPr>
        <w:pStyle w:val="a4"/>
        <w:numPr>
          <w:ilvl w:val="0"/>
          <w:numId w:val="6"/>
        </w:numPr>
        <w:spacing w:line="260" w:lineRule="exact"/>
        <w:ind w:firstLineChars="0"/>
        <w:rPr>
          <w:rFonts w:ascii="Arial" w:hAnsi="Arial" w:cs="Arial"/>
          <w:szCs w:val="21"/>
          <w:rPrChange w:id="912" w:author="Gordon Lee" w:date="2017-03-12T16:13:00Z">
            <w:rPr/>
          </w:rPrChange>
        </w:rPr>
        <w:pPrChange w:id="913" w:author="Gordon Lee" w:date="2017-03-12T15:22:00Z">
          <w:pPr>
            <w:spacing w:line="260" w:lineRule="exact"/>
          </w:pPr>
        </w:pPrChange>
      </w:pPr>
      <w:del w:id="914" w:author="Gordon Lee" w:date="2017-03-12T15:21:00Z">
        <w:r w:rsidRPr="00AF04C0" w:rsidDel="004922A8">
          <w:rPr>
            <w:rFonts w:ascii="Arial" w:hAnsi="Arial" w:cs="Arial"/>
            <w:szCs w:val="21"/>
            <w:rPrChange w:id="915" w:author="Gordon Lee" w:date="2017-03-12T16:13:00Z">
              <w:rPr/>
            </w:rPrChange>
          </w:rPr>
          <w:delText xml:space="preserve">Freelance project of web </w:delText>
        </w:r>
      </w:del>
      <w:ins w:id="916" w:author="Gordon Lee" w:date="2017-03-12T15:21:00Z">
        <w:r w:rsidR="004922A8" w:rsidRPr="00AF04C0">
          <w:rPr>
            <w:rFonts w:ascii="Arial" w:hAnsi="Arial" w:cs="Arial"/>
            <w:szCs w:val="21"/>
            <w:rPrChange w:id="917" w:author="Gordon Lee" w:date="2017-03-12T16:13:00Z">
              <w:rPr>
                <w:rFonts w:ascii="Times New Roman" w:hAnsi="Times New Roman" w:cs="Times New Roman"/>
                <w:sz w:val="20"/>
                <w:szCs w:val="20"/>
              </w:rPr>
            </w:rPrChange>
          </w:rPr>
          <w:t xml:space="preserve">Web </w:t>
        </w:r>
      </w:ins>
      <w:r w:rsidRPr="00AF04C0">
        <w:rPr>
          <w:rFonts w:ascii="Arial" w:hAnsi="Arial" w:cs="Arial"/>
          <w:szCs w:val="21"/>
          <w:rPrChange w:id="918" w:author="Gordon Lee" w:date="2017-03-12T16:13:00Z">
            <w:rPr/>
          </w:rPrChange>
        </w:rPr>
        <w:t xml:space="preserve">development in HTML </w:t>
      </w:r>
      <w:del w:id="919" w:author="Gordon Lee" w:date="2017-03-12T15:21:00Z">
        <w:r w:rsidRPr="00AF04C0" w:rsidDel="004922A8">
          <w:rPr>
            <w:rFonts w:ascii="Arial" w:hAnsi="Arial" w:cs="Arial"/>
            <w:szCs w:val="21"/>
            <w:rPrChange w:id="920" w:author="Gordon Lee" w:date="2017-03-12T16:13:00Z">
              <w:rPr/>
            </w:rPrChange>
          </w:rPr>
          <w:delText xml:space="preserve">and </w:delText>
        </w:r>
      </w:del>
      <w:ins w:id="921" w:author="Gordon Lee" w:date="2017-03-12T15:21:00Z">
        <w:r w:rsidR="004922A8" w:rsidRPr="00AF04C0">
          <w:rPr>
            <w:rFonts w:ascii="Arial" w:hAnsi="Arial" w:cs="Arial"/>
            <w:szCs w:val="21"/>
            <w:rPrChange w:id="922" w:author="Gordon Lee" w:date="2017-03-12T16:13:00Z">
              <w:rPr>
                <w:rFonts w:ascii="Times New Roman" w:hAnsi="Times New Roman" w:cs="Times New Roman"/>
                <w:sz w:val="20"/>
                <w:szCs w:val="20"/>
              </w:rPr>
            </w:rPrChange>
          </w:rPr>
          <w:t>&amp;</w:t>
        </w:r>
        <w:r w:rsidR="004922A8" w:rsidRPr="00AF04C0">
          <w:rPr>
            <w:rFonts w:ascii="Arial" w:hAnsi="Arial" w:cs="Arial"/>
            <w:szCs w:val="21"/>
            <w:rPrChange w:id="923" w:author="Gordon Lee" w:date="2017-03-12T16:13:00Z">
              <w:rPr/>
            </w:rPrChange>
          </w:rPr>
          <w:t xml:space="preserve"> </w:t>
        </w:r>
      </w:ins>
      <w:r w:rsidRPr="00AF04C0">
        <w:rPr>
          <w:rFonts w:ascii="Arial" w:hAnsi="Arial" w:cs="Arial"/>
          <w:szCs w:val="21"/>
          <w:rPrChange w:id="924" w:author="Gordon Lee" w:date="2017-03-12T16:13:00Z">
            <w:rPr/>
          </w:rPrChange>
        </w:rPr>
        <w:t>JavaScript</w:t>
      </w:r>
      <w:ins w:id="925" w:author="Gordon Lee" w:date="2017-03-12T15:22:00Z">
        <w:r w:rsidR="004922A8" w:rsidRPr="00AF04C0">
          <w:rPr>
            <w:rFonts w:ascii="Arial" w:hAnsi="Arial" w:cs="Arial"/>
            <w:szCs w:val="21"/>
            <w:rPrChange w:id="926" w:author="Gordon Lee" w:date="2017-03-12T16:13:00Z">
              <w:rPr>
                <w:rFonts w:ascii="Times New Roman" w:hAnsi="Times New Roman" w:cs="Times New Roman"/>
                <w:sz w:val="20"/>
                <w:szCs w:val="20"/>
              </w:rPr>
            </w:rPrChange>
          </w:rPr>
          <w:t xml:space="preserve">, </w:t>
        </w:r>
      </w:ins>
      <w:del w:id="927" w:author="Gordon Lee" w:date="2017-03-12T15:21:00Z">
        <w:r w:rsidRPr="00AF04C0" w:rsidDel="004922A8">
          <w:rPr>
            <w:rFonts w:ascii="Arial" w:hAnsi="Arial" w:cs="Arial"/>
            <w:szCs w:val="21"/>
            <w:rPrChange w:id="928" w:author="Gordon Lee" w:date="2017-03-12T16:13:00Z">
              <w:rPr/>
            </w:rPrChange>
          </w:rPr>
          <w:delText xml:space="preserve">. Responsible for </w:delText>
        </w:r>
      </w:del>
      <w:r w:rsidRPr="00AF04C0">
        <w:rPr>
          <w:rFonts w:ascii="Arial" w:hAnsi="Arial" w:cs="Arial"/>
          <w:szCs w:val="21"/>
          <w:rPrChange w:id="929" w:author="Gordon Lee" w:date="2017-03-12T16:13:00Z">
            <w:rPr/>
          </w:rPrChange>
        </w:rPr>
        <w:t>web design, UI/UX design, image processing and web maintenance</w:t>
      </w:r>
      <w:del w:id="930" w:author="Gordon Lee" w:date="2017-03-12T15:21:00Z">
        <w:r w:rsidRPr="00AF04C0" w:rsidDel="004922A8">
          <w:rPr>
            <w:rFonts w:ascii="Arial" w:hAnsi="Arial" w:cs="Arial"/>
            <w:szCs w:val="21"/>
            <w:rPrChange w:id="931" w:author="Gordon Lee" w:date="2017-03-12T16:13:00Z">
              <w:rPr/>
            </w:rPrChange>
          </w:rPr>
          <w:delText>.</w:delText>
        </w:r>
      </w:del>
    </w:p>
    <w:p w:rsidR="008B7032" w:rsidRPr="00AF04C0" w:rsidRDefault="008B7032" w:rsidP="00F64391">
      <w:pPr>
        <w:spacing w:line="260" w:lineRule="exact"/>
        <w:rPr>
          <w:rFonts w:ascii="Arial" w:hAnsi="Arial" w:cs="Arial"/>
          <w:szCs w:val="21"/>
          <w:rPrChange w:id="932" w:author="Gordon Lee" w:date="2017-03-12T16:13:00Z">
            <w:rPr>
              <w:rFonts w:ascii="Times New Roman" w:hAnsi="Times New Roman" w:cs="Times New Roman"/>
              <w:sz w:val="20"/>
              <w:szCs w:val="20"/>
            </w:rPr>
          </w:rPrChange>
        </w:rPr>
      </w:pPr>
    </w:p>
    <w:p w:rsidR="00405E68" w:rsidRPr="00AF04C0" w:rsidRDefault="00FD5BCE" w:rsidP="00F64391">
      <w:pPr>
        <w:spacing w:line="260" w:lineRule="exact"/>
        <w:rPr>
          <w:rFonts w:ascii="Arial" w:hAnsi="Arial" w:cs="Arial"/>
          <w:b/>
          <w:szCs w:val="21"/>
          <w:rPrChange w:id="933" w:author="Gordon Lee" w:date="2017-03-12T16:13:00Z">
            <w:rPr>
              <w:rFonts w:ascii="Times New Roman" w:hAnsi="Times New Roman" w:cs="Times New Roman"/>
              <w:b/>
              <w:sz w:val="20"/>
              <w:szCs w:val="20"/>
            </w:rPr>
          </w:rPrChange>
        </w:rPr>
      </w:pPr>
      <w:r w:rsidRPr="00AF04C0">
        <w:rPr>
          <w:rFonts w:ascii="Arial" w:hAnsi="Arial" w:cs="Arial"/>
          <w:b/>
          <w:szCs w:val="21"/>
          <w:rPrChange w:id="934" w:author="Gordon Lee" w:date="2017-03-12T16:13:00Z">
            <w:rPr>
              <w:rFonts w:ascii="Times New Roman" w:hAnsi="Times New Roman" w:cs="Times New Roman"/>
              <w:b/>
              <w:sz w:val="26"/>
              <w:szCs w:val="26"/>
            </w:rPr>
          </w:rPrChange>
        </w:rPr>
        <w:t>Pfizer</w:t>
      </w:r>
      <w:r w:rsidR="004215BD" w:rsidRPr="00AF04C0">
        <w:rPr>
          <w:rFonts w:ascii="Arial" w:hAnsi="Arial" w:cs="Arial"/>
          <w:b/>
          <w:szCs w:val="21"/>
          <w:rPrChange w:id="935" w:author="Gordon Lee" w:date="2017-03-12T16:13:00Z">
            <w:rPr>
              <w:rFonts w:ascii="Times New Roman" w:hAnsi="Times New Roman" w:cs="Times New Roman"/>
              <w:b/>
              <w:sz w:val="20"/>
              <w:szCs w:val="20"/>
            </w:rPr>
          </w:rPrChange>
        </w:rPr>
        <w:t xml:space="preserve">                                                                 </w:t>
      </w:r>
      <w:ins w:id="936" w:author="Gordon Lee" w:date="2017-03-12T16:14:00Z">
        <w:r w:rsidR="00AF04C0">
          <w:rPr>
            <w:rFonts w:ascii="Arial" w:hAnsi="Arial" w:cs="Arial"/>
            <w:b/>
            <w:szCs w:val="21"/>
          </w:rPr>
          <w:t xml:space="preserve">  </w:t>
        </w:r>
      </w:ins>
      <w:del w:id="937" w:author="Gordon Lee" w:date="2017-03-12T16:14:00Z">
        <w:r w:rsidR="004215BD" w:rsidRPr="00AF04C0" w:rsidDel="00AF04C0">
          <w:rPr>
            <w:rFonts w:ascii="Arial" w:hAnsi="Arial" w:cs="Arial"/>
            <w:b/>
            <w:szCs w:val="21"/>
            <w:rPrChange w:id="938" w:author="Gordon Lee" w:date="2017-03-12T16:13:00Z">
              <w:rPr>
                <w:rFonts w:ascii="Times New Roman" w:hAnsi="Times New Roman" w:cs="Times New Roman"/>
                <w:b/>
                <w:sz w:val="20"/>
                <w:szCs w:val="20"/>
              </w:rPr>
            </w:rPrChange>
          </w:rPr>
          <w:delText xml:space="preserve">   </w:delText>
        </w:r>
      </w:del>
      <w:r w:rsidR="004215BD" w:rsidRPr="00AF04C0">
        <w:rPr>
          <w:rFonts w:ascii="Arial" w:hAnsi="Arial" w:cs="Arial"/>
          <w:b/>
          <w:szCs w:val="21"/>
          <w:rPrChange w:id="939" w:author="Gordon Lee" w:date="2017-03-12T16:13:00Z">
            <w:rPr>
              <w:rFonts w:ascii="Times New Roman" w:hAnsi="Times New Roman" w:cs="Times New Roman"/>
              <w:b/>
              <w:sz w:val="20"/>
              <w:szCs w:val="20"/>
            </w:rPr>
          </w:rPrChange>
        </w:rPr>
        <w:t xml:space="preserve"> </w:t>
      </w:r>
      <w:del w:id="940" w:author="Gordon Lee" w:date="2017-03-12T16:14:00Z">
        <w:r w:rsidR="004215BD" w:rsidRPr="00AF04C0" w:rsidDel="00AF04C0">
          <w:rPr>
            <w:rFonts w:ascii="Arial" w:hAnsi="Arial" w:cs="Arial"/>
            <w:b/>
            <w:szCs w:val="21"/>
            <w:rPrChange w:id="941" w:author="Gordon Lee" w:date="2017-03-12T16:13:00Z">
              <w:rPr>
                <w:rFonts w:ascii="Times New Roman" w:hAnsi="Times New Roman" w:cs="Times New Roman"/>
                <w:b/>
                <w:sz w:val="20"/>
                <w:szCs w:val="20"/>
              </w:rPr>
            </w:rPrChange>
          </w:rPr>
          <w:delText xml:space="preserve">    </w:delText>
        </w:r>
      </w:del>
      <w:ins w:id="942" w:author="Gordon Lee" w:date="2017-03-12T15:57:00Z">
        <w:r w:rsidR="00AF04C0" w:rsidRPr="00AF04C0">
          <w:rPr>
            <w:rFonts w:ascii="Arial" w:hAnsi="Arial" w:cs="Arial"/>
            <w:szCs w:val="21"/>
            <w:rPrChange w:id="943" w:author="Gordon Lee" w:date="2017-03-12T16:13:00Z">
              <w:rPr>
                <w:rFonts w:ascii="Times New Roman" w:hAnsi="Times New Roman" w:cs="Times New Roman"/>
                <w:sz w:val="20"/>
                <w:szCs w:val="20"/>
              </w:rPr>
            </w:rPrChange>
          </w:rPr>
          <w:t>Summer</w:t>
        </w:r>
        <w:r w:rsidR="00AF04C0" w:rsidRPr="00AF04C0">
          <w:rPr>
            <w:rFonts w:ascii="Arial" w:hAnsi="Arial" w:cs="Arial"/>
            <w:szCs w:val="21"/>
            <w:rPrChange w:id="944" w:author="Gordon Lee" w:date="2017-03-12T16:13:00Z">
              <w:rPr>
                <w:rFonts w:ascii="Times New Roman" w:hAnsi="Times New Roman" w:cs="Times New Roman"/>
                <w:b/>
                <w:sz w:val="20"/>
                <w:szCs w:val="20"/>
              </w:rPr>
            </w:rPrChange>
          </w:rPr>
          <w:t xml:space="preserve"> </w:t>
        </w:r>
      </w:ins>
      <w:del w:id="945" w:author="Gordon Lee" w:date="2017-03-12T15:57:00Z">
        <w:r w:rsidR="004215BD" w:rsidRPr="00AF04C0" w:rsidDel="00AF04C0">
          <w:rPr>
            <w:rFonts w:ascii="Arial" w:hAnsi="Arial" w:cs="Arial"/>
            <w:szCs w:val="21"/>
            <w:rPrChange w:id="946" w:author="Gordon Lee" w:date="2017-03-12T16:13:00Z">
              <w:rPr>
                <w:rFonts w:ascii="Times New Roman" w:hAnsi="Times New Roman" w:cs="Times New Roman" w:hint="eastAsia"/>
                <w:sz w:val="20"/>
                <w:szCs w:val="20"/>
              </w:rPr>
            </w:rPrChange>
          </w:rPr>
          <w:delText xml:space="preserve">Jan </w:delText>
        </w:r>
        <w:r w:rsidR="004215BD" w:rsidRPr="00AF04C0" w:rsidDel="00AF04C0">
          <w:rPr>
            <w:rFonts w:ascii="Arial" w:hAnsi="Arial" w:cs="Arial"/>
            <w:szCs w:val="21"/>
            <w:rPrChange w:id="947" w:author="Gordon Lee" w:date="2017-03-12T16:13:00Z">
              <w:rPr>
                <w:rFonts w:ascii="Times New Roman" w:hAnsi="Times New Roman" w:cs="Times New Roman"/>
                <w:sz w:val="20"/>
                <w:szCs w:val="20"/>
              </w:rPr>
            </w:rPrChange>
          </w:rPr>
          <w:delText>–</w:delText>
        </w:r>
        <w:r w:rsidR="004215BD" w:rsidRPr="00AF04C0" w:rsidDel="00AF04C0">
          <w:rPr>
            <w:rFonts w:ascii="Arial" w:hAnsi="Arial" w:cs="Arial"/>
            <w:szCs w:val="21"/>
            <w:rPrChange w:id="948" w:author="Gordon Lee" w:date="2017-03-12T16:13:00Z">
              <w:rPr>
                <w:rFonts w:ascii="Times New Roman" w:hAnsi="Times New Roman" w:cs="Times New Roman" w:hint="eastAsia"/>
                <w:sz w:val="20"/>
                <w:szCs w:val="20"/>
              </w:rPr>
            </w:rPrChange>
          </w:rPr>
          <w:delText xml:space="preserve"> Apr </w:delText>
        </w:r>
        <w:r w:rsidR="004215BD" w:rsidRPr="00AF04C0" w:rsidDel="00AF04C0">
          <w:rPr>
            <w:rFonts w:ascii="Arial" w:hAnsi="Arial" w:cs="Arial"/>
            <w:szCs w:val="21"/>
            <w:rPrChange w:id="949" w:author="Gordon Lee" w:date="2017-03-12T16:13:00Z">
              <w:rPr>
                <w:rFonts w:ascii="Times New Roman" w:hAnsi="Times New Roman" w:cs="Times New Roman"/>
                <w:sz w:val="20"/>
                <w:szCs w:val="20"/>
              </w:rPr>
            </w:rPrChange>
          </w:rPr>
          <w:delText>2012</w:delText>
        </w:r>
      </w:del>
      <w:ins w:id="950" w:author="Gordon Lee" w:date="2017-03-12T15:57:00Z">
        <w:r w:rsidR="00AF04C0" w:rsidRPr="00AF04C0">
          <w:rPr>
            <w:rFonts w:ascii="Arial" w:hAnsi="Arial" w:cs="Arial"/>
            <w:szCs w:val="21"/>
            <w:rPrChange w:id="951" w:author="Gordon Lee" w:date="2017-03-12T16:13:00Z">
              <w:rPr>
                <w:rFonts w:ascii="Times New Roman" w:hAnsi="Times New Roman" w:cs="Times New Roman"/>
                <w:sz w:val="20"/>
                <w:szCs w:val="20"/>
              </w:rPr>
            </w:rPrChange>
          </w:rPr>
          <w:t>2012</w:t>
        </w:r>
      </w:ins>
      <w:r w:rsidR="004215BD" w:rsidRPr="00AF04C0">
        <w:rPr>
          <w:rFonts w:ascii="Arial" w:hAnsi="Arial" w:cs="Arial"/>
          <w:szCs w:val="21"/>
          <w:rPrChange w:id="952" w:author="Gordon Lee" w:date="2017-03-12T16:13:00Z">
            <w:rPr>
              <w:rFonts w:ascii="Times New Roman" w:hAnsi="Times New Roman" w:cs="Times New Roman"/>
              <w:sz w:val="20"/>
              <w:szCs w:val="20"/>
            </w:rPr>
          </w:rPrChange>
        </w:rPr>
        <w:t>, Beijing, China</w:t>
      </w:r>
    </w:p>
    <w:p w:rsidR="00B063FA" w:rsidRPr="00AF04C0" w:rsidRDefault="00FD5BCE" w:rsidP="00F64391">
      <w:pPr>
        <w:spacing w:line="260" w:lineRule="exact"/>
        <w:rPr>
          <w:rFonts w:ascii="Arial" w:hAnsi="Arial" w:cs="Arial"/>
          <w:b/>
          <w:szCs w:val="21"/>
          <w:rPrChange w:id="953" w:author="Gordon Lee" w:date="2017-03-12T16:13:00Z">
            <w:rPr>
              <w:rFonts w:ascii="Times New Roman" w:hAnsi="Times New Roman" w:cs="Times New Roman"/>
              <w:b/>
              <w:sz w:val="22"/>
            </w:rPr>
          </w:rPrChange>
        </w:rPr>
      </w:pPr>
      <w:r w:rsidRPr="00AF04C0">
        <w:rPr>
          <w:rFonts w:ascii="Arial" w:hAnsi="Arial" w:cs="Arial"/>
          <w:b/>
          <w:szCs w:val="21"/>
          <w:rPrChange w:id="954" w:author="Gordon Lee" w:date="2017-03-12T16:13:00Z">
            <w:rPr>
              <w:rFonts w:ascii="Times New Roman" w:hAnsi="Times New Roman" w:cs="Times New Roman"/>
              <w:b/>
              <w:sz w:val="22"/>
            </w:rPr>
          </w:rPrChange>
        </w:rPr>
        <w:t>Graphics Designer intern</w:t>
      </w:r>
    </w:p>
    <w:p w:rsidR="00936484" w:rsidRPr="00AF04C0" w:rsidDel="004922A8" w:rsidRDefault="005E7E1C" w:rsidP="005F276A">
      <w:pPr>
        <w:pStyle w:val="a4"/>
        <w:numPr>
          <w:ilvl w:val="0"/>
          <w:numId w:val="3"/>
        </w:numPr>
        <w:spacing w:line="260" w:lineRule="exact"/>
        <w:ind w:firstLineChars="0"/>
        <w:rPr>
          <w:del w:id="955" w:author="Gordon Lee" w:date="2017-03-12T15:22:00Z"/>
          <w:rFonts w:ascii="Arial" w:hAnsi="Arial" w:cs="Arial"/>
          <w:szCs w:val="21"/>
          <w:rPrChange w:id="956" w:author="Gordon Lee" w:date="2017-03-12T16:13:00Z">
            <w:rPr>
              <w:del w:id="957" w:author="Gordon Lee" w:date="2017-03-12T15:22:00Z"/>
              <w:rFonts w:ascii="Times New Roman" w:hAnsi="Times New Roman" w:cs="Times New Roman"/>
              <w:sz w:val="20"/>
              <w:szCs w:val="20"/>
            </w:rPr>
          </w:rPrChange>
        </w:rPr>
      </w:pPr>
      <w:del w:id="958" w:author="Gordon Lee" w:date="2017-03-12T15:22:00Z">
        <w:r w:rsidRPr="00AF04C0" w:rsidDel="004922A8">
          <w:rPr>
            <w:rFonts w:ascii="Arial" w:hAnsi="Arial" w:cs="Arial"/>
            <w:szCs w:val="21"/>
            <w:rPrChange w:id="959" w:author="Gordon Lee" w:date="2017-03-12T16:13:00Z">
              <w:rPr>
                <w:rFonts w:ascii="Times New Roman" w:hAnsi="Times New Roman" w:cs="Times New Roman"/>
                <w:sz w:val="20"/>
                <w:szCs w:val="20"/>
              </w:rPr>
            </w:rPrChange>
          </w:rPr>
          <w:delText xml:space="preserve">Internship in responsible </w:delText>
        </w:r>
        <w:r w:rsidRPr="00AF04C0" w:rsidDel="004922A8">
          <w:rPr>
            <w:rFonts w:ascii="Arial" w:hAnsi="Arial" w:cs="Arial"/>
            <w:szCs w:val="21"/>
            <w:rPrChange w:id="960" w:author="Gordon Lee" w:date="2017-03-12T16:13:00Z">
              <w:rPr>
                <w:rFonts w:ascii="Times New Roman" w:hAnsi="Times New Roman" w:cs="Times New Roman" w:hint="eastAsia"/>
                <w:sz w:val="20"/>
                <w:szCs w:val="20"/>
              </w:rPr>
            </w:rPrChange>
          </w:rPr>
          <w:delText xml:space="preserve">to graphics design for </w:delText>
        </w:r>
        <w:r w:rsidR="00D62E67" w:rsidRPr="00AF04C0" w:rsidDel="004922A8">
          <w:rPr>
            <w:rFonts w:ascii="Arial" w:hAnsi="Arial" w:cs="Arial"/>
            <w:szCs w:val="21"/>
            <w:rPrChange w:id="961" w:author="Gordon Lee" w:date="2017-03-12T16:13:00Z">
              <w:rPr>
                <w:rFonts w:ascii="Times New Roman" w:hAnsi="Times New Roman" w:cs="Times New Roman"/>
                <w:sz w:val="20"/>
                <w:szCs w:val="20"/>
              </w:rPr>
            </w:rPrChange>
          </w:rPr>
          <w:delText xml:space="preserve">a </w:delText>
        </w:r>
        <w:r w:rsidRPr="00AF04C0" w:rsidDel="004922A8">
          <w:rPr>
            <w:rFonts w:ascii="Arial" w:hAnsi="Arial" w:cs="Arial"/>
            <w:szCs w:val="21"/>
            <w:rPrChange w:id="962" w:author="Gordon Lee" w:date="2017-03-12T16:13:00Z">
              <w:rPr>
                <w:rFonts w:ascii="Times New Roman" w:hAnsi="Times New Roman" w:cs="Times New Roman"/>
                <w:sz w:val="20"/>
                <w:szCs w:val="20"/>
              </w:rPr>
            </w:rPrChange>
          </w:rPr>
          <w:delText>pharmaceutical</w:delText>
        </w:r>
        <w:r w:rsidRPr="00AF04C0" w:rsidDel="004922A8">
          <w:rPr>
            <w:rFonts w:ascii="Arial" w:hAnsi="Arial" w:cs="Arial"/>
            <w:szCs w:val="21"/>
            <w:rPrChange w:id="963" w:author="Gordon Lee" w:date="2017-03-12T16:13:00Z">
              <w:rPr>
                <w:rFonts w:ascii="Times New Roman" w:hAnsi="Times New Roman" w:cs="Times New Roman" w:hint="eastAsia"/>
                <w:sz w:val="20"/>
                <w:szCs w:val="20"/>
              </w:rPr>
            </w:rPrChange>
          </w:rPr>
          <w:delText xml:space="preserve"> </w:delText>
        </w:r>
        <w:r w:rsidRPr="00AF04C0" w:rsidDel="004922A8">
          <w:rPr>
            <w:rFonts w:ascii="Arial" w:hAnsi="Arial" w:cs="Arial"/>
            <w:szCs w:val="21"/>
            <w:rPrChange w:id="964" w:author="Gordon Lee" w:date="2017-03-12T16:13:00Z">
              <w:rPr>
                <w:rFonts w:ascii="Times New Roman" w:hAnsi="Times New Roman" w:cs="Times New Roman"/>
                <w:sz w:val="20"/>
                <w:szCs w:val="20"/>
              </w:rPr>
            </w:rPrChange>
          </w:rPr>
          <w:delText>company</w:delText>
        </w:r>
        <w:r w:rsidR="00D62E67" w:rsidRPr="00AF04C0" w:rsidDel="004922A8">
          <w:rPr>
            <w:rFonts w:ascii="Arial" w:hAnsi="Arial" w:cs="Arial"/>
            <w:szCs w:val="21"/>
            <w:rPrChange w:id="965" w:author="Gordon Lee" w:date="2017-03-12T16:13:00Z">
              <w:rPr>
                <w:rFonts w:ascii="Times New Roman" w:hAnsi="Times New Roman" w:cs="Times New Roman"/>
                <w:sz w:val="20"/>
                <w:szCs w:val="20"/>
              </w:rPr>
            </w:rPrChange>
          </w:rPr>
          <w:delText>.</w:delText>
        </w:r>
      </w:del>
    </w:p>
    <w:p w:rsidR="00936484" w:rsidRPr="00AF04C0" w:rsidRDefault="005F276A" w:rsidP="005F276A">
      <w:pPr>
        <w:pStyle w:val="a4"/>
        <w:numPr>
          <w:ilvl w:val="0"/>
          <w:numId w:val="3"/>
        </w:numPr>
        <w:spacing w:line="260" w:lineRule="exact"/>
        <w:ind w:firstLineChars="0"/>
        <w:rPr>
          <w:rFonts w:ascii="Arial" w:hAnsi="Arial" w:cs="Arial"/>
          <w:szCs w:val="21"/>
          <w:rPrChange w:id="966" w:author="Gordon Lee" w:date="2017-03-12T16:13:00Z">
            <w:rPr>
              <w:rFonts w:ascii="Times New Roman" w:hAnsi="Times New Roman" w:cs="Times New Roman"/>
              <w:sz w:val="20"/>
              <w:szCs w:val="20"/>
            </w:rPr>
          </w:rPrChange>
        </w:rPr>
      </w:pPr>
      <w:r w:rsidRPr="00AF04C0">
        <w:rPr>
          <w:rFonts w:ascii="Arial" w:hAnsi="Arial" w:cs="Arial"/>
          <w:szCs w:val="21"/>
          <w:rPrChange w:id="967" w:author="Gordon Lee" w:date="2017-03-12T16:13:00Z">
            <w:rPr>
              <w:rFonts w:ascii="Times New Roman" w:hAnsi="Times New Roman" w:cs="Times New Roman" w:hint="eastAsia"/>
              <w:sz w:val="20"/>
              <w:szCs w:val="20"/>
            </w:rPr>
          </w:rPrChange>
        </w:rPr>
        <w:t xml:space="preserve">Designed internal </w:t>
      </w:r>
      <w:r w:rsidRPr="00AF04C0">
        <w:rPr>
          <w:rFonts w:ascii="Arial" w:hAnsi="Arial" w:cs="Arial"/>
          <w:szCs w:val="21"/>
          <w:rPrChange w:id="968" w:author="Gordon Lee" w:date="2017-03-12T16:13:00Z">
            <w:rPr>
              <w:rFonts w:ascii="Times New Roman" w:hAnsi="Times New Roman" w:cs="Times New Roman"/>
              <w:sz w:val="20"/>
              <w:szCs w:val="20"/>
            </w:rPr>
          </w:rPrChange>
        </w:rPr>
        <w:t xml:space="preserve">activities </w:t>
      </w:r>
      <w:r w:rsidRPr="00AF04C0">
        <w:rPr>
          <w:rFonts w:ascii="Arial" w:hAnsi="Arial" w:cs="Arial"/>
          <w:szCs w:val="21"/>
          <w:rPrChange w:id="969" w:author="Gordon Lee" w:date="2017-03-12T16:13:00Z">
            <w:rPr>
              <w:rFonts w:ascii="Times New Roman" w:hAnsi="Times New Roman" w:cs="Times New Roman" w:hint="eastAsia"/>
              <w:sz w:val="20"/>
              <w:szCs w:val="20"/>
            </w:rPr>
          </w:rPrChange>
        </w:rPr>
        <w:t>materials</w:t>
      </w:r>
      <w:r w:rsidR="00936484" w:rsidRPr="00AF04C0">
        <w:rPr>
          <w:rFonts w:ascii="Arial" w:hAnsi="Arial" w:cs="Arial"/>
          <w:szCs w:val="21"/>
          <w:rPrChange w:id="970" w:author="Gordon Lee" w:date="2017-03-12T16:13:00Z">
            <w:rPr>
              <w:rFonts w:ascii="Times New Roman" w:hAnsi="Times New Roman" w:cs="Times New Roman"/>
              <w:sz w:val="20"/>
              <w:szCs w:val="20"/>
            </w:rPr>
          </w:rPrChange>
        </w:rPr>
        <w:t>.</w:t>
      </w:r>
    </w:p>
    <w:p w:rsidR="005E7E1C" w:rsidRPr="00AF04C0" w:rsidRDefault="005F276A" w:rsidP="005F276A">
      <w:pPr>
        <w:pStyle w:val="a4"/>
        <w:numPr>
          <w:ilvl w:val="0"/>
          <w:numId w:val="3"/>
        </w:numPr>
        <w:spacing w:line="260" w:lineRule="exact"/>
        <w:ind w:firstLineChars="0"/>
        <w:rPr>
          <w:rFonts w:ascii="Arial" w:hAnsi="Arial" w:cs="Arial"/>
          <w:szCs w:val="21"/>
          <w:rPrChange w:id="971" w:author="Gordon Lee" w:date="2017-03-12T16:13:00Z">
            <w:rPr>
              <w:rFonts w:ascii="Times New Roman" w:hAnsi="Times New Roman" w:cs="Times New Roman"/>
              <w:sz w:val="20"/>
              <w:szCs w:val="20"/>
            </w:rPr>
          </w:rPrChange>
        </w:rPr>
      </w:pPr>
      <w:r w:rsidRPr="00AF04C0">
        <w:rPr>
          <w:rFonts w:ascii="Arial" w:hAnsi="Arial" w:cs="Arial"/>
          <w:szCs w:val="21"/>
          <w:rPrChange w:id="972" w:author="Gordon Lee" w:date="2017-03-12T16:13:00Z">
            <w:rPr>
              <w:rFonts w:ascii="Times New Roman" w:hAnsi="Times New Roman" w:cs="Times New Roman"/>
              <w:sz w:val="20"/>
              <w:szCs w:val="20"/>
            </w:rPr>
          </w:rPrChange>
        </w:rPr>
        <w:t>O</w:t>
      </w:r>
      <w:r w:rsidRPr="00AF04C0">
        <w:rPr>
          <w:rFonts w:ascii="Arial" w:hAnsi="Arial" w:cs="Arial"/>
          <w:szCs w:val="21"/>
          <w:rPrChange w:id="973" w:author="Gordon Lee" w:date="2017-03-12T16:13:00Z">
            <w:rPr>
              <w:rFonts w:ascii="Times New Roman" w:hAnsi="Times New Roman" w:cs="Times New Roman" w:hint="eastAsia"/>
              <w:sz w:val="20"/>
              <w:szCs w:val="20"/>
            </w:rPr>
          </w:rPrChange>
        </w:rPr>
        <w:t xml:space="preserve">rganizer and </w:t>
      </w:r>
      <w:r w:rsidRPr="00AF04C0">
        <w:rPr>
          <w:rFonts w:ascii="Arial" w:hAnsi="Arial" w:cs="Arial"/>
          <w:szCs w:val="21"/>
          <w:rPrChange w:id="974" w:author="Gordon Lee" w:date="2017-03-12T16:13:00Z">
            <w:rPr>
              <w:rFonts w:ascii="Times New Roman" w:hAnsi="Times New Roman" w:cs="Times New Roman"/>
              <w:sz w:val="20"/>
              <w:szCs w:val="20"/>
            </w:rPr>
          </w:rPrChange>
        </w:rPr>
        <w:t>lecturer</w:t>
      </w:r>
      <w:r w:rsidRPr="00AF04C0">
        <w:rPr>
          <w:rFonts w:ascii="Arial" w:hAnsi="Arial" w:cs="Arial"/>
          <w:szCs w:val="21"/>
          <w:rPrChange w:id="975" w:author="Gordon Lee" w:date="2017-03-12T16:13:00Z">
            <w:rPr>
              <w:rFonts w:ascii="Times New Roman" w:hAnsi="Times New Roman" w:cs="Times New Roman" w:hint="eastAsia"/>
              <w:sz w:val="20"/>
              <w:szCs w:val="20"/>
            </w:rPr>
          </w:rPrChange>
        </w:rPr>
        <w:t xml:space="preserve"> </w:t>
      </w:r>
      <w:ins w:id="976" w:author="Gordon Lee" w:date="2017-03-12T15:23:00Z">
        <w:r w:rsidR="004922A8" w:rsidRPr="00AF04C0">
          <w:rPr>
            <w:rFonts w:ascii="Arial" w:hAnsi="Arial" w:cs="Arial"/>
            <w:szCs w:val="21"/>
            <w:rPrChange w:id="977" w:author="Gordon Lee" w:date="2017-03-12T16:13:00Z">
              <w:rPr>
                <w:rFonts w:ascii="Times New Roman" w:hAnsi="Times New Roman" w:cs="Times New Roman"/>
                <w:sz w:val="20"/>
                <w:szCs w:val="20"/>
              </w:rPr>
            </w:rPrChange>
          </w:rPr>
          <w:t xml:space="preserve">of employee </w:t>
        </w:r>
      </w:ins>
      <w:del w:id="978" w:author="Gordon Lee" w:date="2017-03-12T15:22:00Z">
        <w:r w:rsidRPr="00AF04C0" w:rsidDel="004922A8">
          <w:rPr>
            <w:rFonts w:ascii="Arial" w:hAnsi="Arial" w:cs="Arial"/>
            <w:szCs w:val="21"/>
            <w:rPrChange w:id="979" w:author="Gordon Lee" w:date="2017-03-12T16:13:00Z">
              <w:rPr>
                <w:rFonts w:ascii="Times New Roman" w:hAnsi="Times New Roman" w:cs="Times New Roman"/>
                <w:sz w:val="20"/>
                <w:szCs w:val="20"/>
              </w:rPr>
            </w:rPrChange>
          </w:rPr>
          <w:delText>to the</w:delText>
        </w:r>
        <w:r w:rsidRPr="00AF04C0" w:rsidDel="004922A8">
          <w:rPr>
            <w:rFonts w:ascii="Arial" w:hAnsi="Arial" w:cs="Arial"/>
            <w:szCs w:val="21"/>
            <w:rPrChange w:id="980" w:author="Gordon Lee" w:date="2017-03-12T16:13:00Z">
              <w:rPr>
                <w:rFonts w:ascii="Times New Roman" w:hAnsi="Times New Roman" w:cs="Times New Roman" w:hint="eastAsia"/>
                <w:sz w:val="20"/>
                <w:szCs w:val="20"/>
              </w:rPr>
            </w:rPrChange>
          </w:rPr>
          <w:delText xml:space="preserve"> training of </w:delText>
        </w:r>
      </w:del>
      <w:r w:rsidRPr="00AF04C0">
        <w:rPr>
          <w:rFonts w:ascii="Arial" w:hAnsi="Arial" w:cs="Arial"/>
          <w:szCs w:val="21"/>
          <w:rPrChange w:id="981" w:author="Gordon Lee" w:date="2017-03-12T16:13:00Z">
            <w:rPr>
              <w:rFonts w:ascii="Times New Roman" w:hAnsi="Times New Roman" w:cs="Times New Roman" w:hint="eastAsia"/>
              <w:sz w:val="20"/>
              <w:szCs w:val="20"/>
            </w:rPr>
          </w:rPrChange>
        </w:rPr>
        <w:t xml:space="preserve">iOS and </w:t>
      </w:r>
      <w:r w:rsidRPr="00AF04C0">
        <w:rPr>
          <w:rFonts w:ascii="Arial" w:hAnsi="Arial" w:cs="Arial"/>
          <w:szCs w:val="21"/>
          <w:rPrChange w:id="982" w:author="Gordon Lee" w:date="2017-03-12T16:13:00Z">
            <w:rPr>
              <w:rFonts w:ascii="Times New Roman" w:hAnsi="Times New Roman" w:cs="Times New Roman"/>
              <w:sz w:val="20"/>
              <w:szCs w:val="20"/>
            </w:rPr>
          </w:rPrChange>
        </w:rPr>
        <w:t>A</w:t>
      </w:r>
      <w:r w:rsidRPr="00AF04C0">
        <w:rPr>
          <w:rFonts w:ascii="Arial" w:hAnsi="Arial" w:cs="Arial"/>
          <w:szCs w:val="21"/>
          <w:rPrChange w:id="983" w:author="Gordon Lee" w:date="2017-03-12T16:13:00Z">
            <w:rPr>
              <w:rFonts w:ascii="Times New Roman" w:hAnsi="Times New Roman" w:cs="Times New Roman" w:hint="eastAsia"/>
              <w:sz w:val="20"/>
              <w:szCs w:val="20"/>
            </w:rPr>
          </w:rPrChange>
        </w:rPr>
        <w:t>pplication</w:t>
      </w:r>
      <w:r w:rsidRPr="00AF04C0">
        <w:rPr>
          <w:rFonts w:ascii="Arial" w:hAnsi="Arial" w:cs="Arial"/>
          <w:szCs w:val="21"/>
          <w:rPrChange w:id="984" w:author="Gordon Lee" w:date="2017-03-12T16:13:00Z">
            <w:rPr>
              <w:rFonts w:ascii="Times New Roman" w:hAnsi="Times New Roman" w:cs="Times New Roman"/>
              <w:sz w:val="20"/>
              <w:szCs w:val="20"/>
            </w:rPr>
          </w:rPrChange>
        </w:rPr>
        <w:t>s</w:t>
      </w:r>
      <w:r w:rsidRPr="00AF04C0">
        <w:rPr>
          <w:rFonts w:ascii="Arial" w:hAnsi="Arial" w:cs="Arial"/>
          <w:szCs w:val="21"/>
          <w:rPrChange w:id="985" w:author="Gordon Lee" w:date="2017-03-12T16:13:00Z">
            <w:rPr>
              <w:rFonts w:ascii="Times New Roman" w:hAnsi="Times New Roman" w:cs="Times New Roman" w:hint="eastAsia"/>
              <w:sz w:val="20"/>
              <w:szCs w:val="20"/>
            </w:rPr>
          </w:rPrChange>
        </w:rPr>
        <w:t xml:space="preserve"> </w:t>
      </w:r>
      <w:ins w:id="986" w:author="Gordon Lee" w:date="2017-03-12T15:24:00Z">
        <w:r w:rsidR="004922A8" w:rsidRPr="00AF04C0">
          <w:rPr>
            <w:rFonts w:ascii="Arial" w:hAnsi="Arial" w:cs="Arial"/>
            <w:szCs w:val="21"/>
            <w:rPrChange w:id="987" w:author="Gordon Lee" w:date="2017-03-12T16:13:00Z">
              <w:rPr>
                <w:rFonts w:ascii="Times New Roman" w:hAnsi="Times New Roman" w:cs="Times New Roman"/>
                <w:sz w:val="20"/>
                <w:szCs w:val="20"/>
              </w:rPr>
            </w:rPrChange>
          </w:rPr>
          <w:t>training sessions (class of 25 people)</w:t>
        </w:r>
      </w:ins>
      <w:del w:id="988" w:author="Gordon Lee" w:date="2017-03-12T15:23:00Z">
        <w:r w:rsidRPr="00AF04C0" w:rsidDel="004922A8">
          <w:rPr>
            <w:rFonts w:ascii="Arial" w:hAnsi="Arial" w:cs="Arial"/>
            <w:szCs w:val="21"/>
            <w:rPrChange w:id="989" w:author="Gordon Lee" w:date="2017-03-12T16:13:00Z">
              <w:rPr>
                <w:rFonts w:ascii="Times New Roman" w:hAnsi="Times New Roman" w:cs="Times New Roman" w:hint="eastAsia"/>
                <w:sz w:val="20"/>
                <w:szCs w:val="20"/>
              </w:rPr>
            </w:rPrChange>
          </w:rPr>
          <w:delText>for colleagues</w:delText>
        </w:r>
        <w:r w:rsidR="00D212D7" w:rsidRPr="00AF04C0" w:rsidDel="004922A8">
          <w:rPr>
            <w:rFonts w:ascii="Arial" w:hAnsi="Arial" w:cs="Arial"/>
            <w:szCs w:val="21"/>
            <w:rPrChange w:id="990" w:author="Gordon Lee" w:date="2017-03-12T16:13:00Z">
              <w:rPr>
                <w:rFonts w:ascii="Times New Roman" w:hAnsi="Times New Roman" w:cs="Times New Roman"/>
                <w:sz w:val="20"/>
                <w:szCs w:val="20"/>
              </w:rPr>
            </w:rPrChange>
          </w:rPr>
          <w:delText>.</w:delText>
        </w:r>
      </w:del>
    </w:p>
    <w:p w:rsidR="005E7E1C" w:rsidRPr="00AF04C0" w:rsidRDefault="005E7E1C" w:rsidP="00F64391">
      <w:pPr>
        <w:spacing w:line="260" w:lineRule="exact"/>
        <w:rPr>
          <w:rFonts w:ascii="Arial" w:hAnsi="Arial" w:cs="Arial"/>
          <w:szCs w:val="21"/>
          <w:rPrChange w:id="991" w:author="Gordon Lee" w:date="2017-03-12T16:13:00Z">
            <w:rPr>
              <w:rFonts w:ascii="Times New Roman" w:hAnsi="Times New Roman" w:cs="Times New Roman"/>
              <w:sz w:val="20"/>
              <w:szCs w:val="20"/>
            </w:rPr>
          </w:rPrChange>
        </w:rPr>
      </w:pPr>
    </w:p>
    <w:p w:rsidR="00B063FA" w:rsidRPr="00AF04C0" w:rsidRDefault="00907F11" w:rsidP="00F64391">
      <w:pPr>
        <w:spacing w:line="260" w:lineRule="exact"/>
        <w:rPr>
          <w:rFonts w:ascii="Arial" w:hAnsi="Arial" w:cs="Arial"/>
          <w:szCs w:val="21"/>
          <w:u w:val="double"/>
          <w:rPrChange w:id="992" w:author="Gordon Lee" w:date="2017-03-12T16:13:00Z">
            <w:rPr>
              <w:rFonts w:ascii="Times New Roman" w:hAnsi="Times New Roman" w:cs="Times New Roman"/>
              <w:sz w:val="20"/>
              <w:szCs w:val="20"/>
              <w:u w:val="double"/>
            </w:rPr>
          </w:rPrChange>
        </w:rPr>
      </w:pPr>
      <w:r w:rsidRPr="00AF04C0">
        <w:rPr>
          <w:rFonts w:ascii="Arial" w:hAnsi="Arial" w:cs="Arial"/>
          <w:szCs w:val="21"/>
          <w:u w:val="double"/>
          <w:rPrChange w:id="993" w:author="Gordon Lee" w:date="2017-03-12T16:13:00Z">
            <w:rPr>
              <w:rFonts w:ascii="Times New Roman" w:hAnsi="Times New Roman" w:cs="Times New Roman"/>
              <w:sz w:val="20"/>
              <w:szCs w:val="20"/>
              <w:u w:val="double"/>
            </w:rPr>
          </w:rPrChange>
        </w:rPr>
        <w:t>Additional Information</w:t>
      </w:r>
      <w:r w:rsidR="004F10C6" w:rsidRPr="00AF04C0">
        <w:rPr>
          <w:rFonts w:ascii="Arial" w:hAnsi="Arial" w:cs="Arial"/>
          <w:szCs w:val="21"/>
          <w:u w:val="double"/>
          <w:rPrChange w:id="994" w:author="Gordon Lee" w:date="2017-03-12T16:13:00Z">
            <w:rPr>
              <w:rFonts w:ascii="Times New Roman" w:hAnsi="Times New Roman" w:cs="Times New Roman"/>
              <w:sz w:val="20"/>
              <w:szCs w:val="20"/>
              <w:u w:val="double"/>
            </w:rPr>
          </w:rPrChange>
        </w:rPr>
        <w:t xml:space="preserve">                                           </w:t>
      </w:r>
      <w:r w:rsidR="004215BD" w:rsidRPr="00AF04C0">
        <w:rPr>
          <w:rFonts w:ascii="Arial" w:hAnsi="Arial" w:cs="Arial"/>
          <w:szCs w:val="21"/>
          <w:u w:val="double"/>
          <w:rPrChange w:id="995" w:author="Gordon Lee" w:date="2017-03-12T16:13:00Z">
            <w:rPr>
              <w:rFonts w:ascii="Times New Roman" w:hAnsi="Times New Roman" w:cs="Times New Roman"/>
              <w:sz w:val="20"/>
              <w:szCs w:val="20"/>
              <w:u w:val="double"/>
            </w:rPr>
          </w:rPrChange>
        </w:rPr>
        <w:t xml:space="preserve">  </w:t>
      </w:r>
      <w:r w:rsidR="004F10C6" w:rsidRPr="00AF04C0">
        <w:rPr>
          <w:rFonts w:ascii="Arial" w:hAnsi="Arial" w:cs="Arial"/>
          <w:szCs w:val="21"/>
          <w:u w:val="double"/>
          <w:rPrChange w:id="996" w:author="Gordon Lee" w:date="2017-03-12T16:13:00Z">
            <w:rPr>
              <w:rFonts w:ascii="Times New Roman" w:hAnsi="Times New Roman" w:cs="Times New Roman"/>
              <w:sz w:val="20"/>
              <w:szCs w:val="20"/>
              <w:u w:val="double"/>
            </w:rPr>
          </w:rPrChange>
        </w:rPr>
        <w:t xml:space="preserve">                                         </w:t>
      </w:r>
    </w:p>
    <w:p w:rsidR="00BE7F3C" w:rsidRPr="00AF04C0" w:rsidRDefault="00064A0C" w:rsidP="00F64391">
      <w:pPr>
        <w:spacing w:line="260" w:lineRule="exact"/>
        <w:rPr>
          <w:rFonts w:ascii="Arial" w:hAnsi="Arial" w:cs="Arial"/>
          <w:b/>
          <w:szCs w:val="21"/>
          <w:rPrChange w:id="997" w:author="Gordon Lee" w:date="2017-03-12T16:13:00Z">
            <w:rPr>
              <w:rFonts w:ascii="Times New Roman" w:hAnsi="Times New Roman" w:cs="Times New Roman"/>
              <w:b/>
              <w:sz w:val="20"/>
              <w:szCs w:val="20"/>
            </w:rPr>
          </w:rPrChange>
        </w:rPr>
      </w:pPr>
      <w:r w:rsidRPr="00AF04C0">
        <w:rPr>
          <w:rFonts w:ascii="Arial" w:hAnsi="Arial" w:cs="Arial"/>
          <w:b/>
          <w:szCs w:val="21"/>
          <w:rPrChange w:id="998" w:author="Gordon Lee" w:date="2017-03-12T16:13:00Z">
            <w:rPr>
              <w:rFonts w:ascii="Times New Roman" w:hAnsi="Times New Roman" w:cs="Times New Roman"/>
              <w:b/>
              <w:sz w:val="20"/>
              <w:szCs w:val="20"/>
            </w:rPr>
          </w:rPrChange>
        </w:rPr>
        <w:t>Favorite games:</w:t>
      </w:r>
    </w:p>
    <w:p w:rsidR="008A4943" w:rsidRPr="00AF04C0" w:rsidRDefault="005E27C0" w:rsidP="00F64391">
      <w:pPr>
        <w:spacing w:line="260" w:lineRule="exact"/>
        <w:rPr>
          <w:rFonts w:ascii="Arial" w:hAnsi="Arial" w:cs="Arial"/>
          <w:szCs w:val="21"/>
          <w:rPrChange w:id="999" w:author="Gordon Lee" w:date="2017-03-12T16:13:00Z">
            <w:rPr>
              <w:rFonts w:ascii="Times New Roman" w:hAnsi="Times New Roman" w:cs="Times New Roman"/>
              <w:sz w:val="20"/>
              <w:szCs w:val="20"/>
            </w:rPr>
          </w:rPrChange>
        </w:rPr>
      </w:pPr>
      <w:r w:rsidRPr="00AF04C0">
        <w:rPr>
          <w:rFonts w:ascii="Arial" w:hAnsi="Arial" w:cs="Arial"/>
          <w:szCs w:val="21"/>
          <w:rPrChange w:id="1000" w:author="Gordon Lee" w:date="2017-03-12T16:13:00Z">
            <w:rPr>
              <w:rFonts w:ascii="Times New Roman" w:hAnsi="Times New Roman" w:cs="Times New Roman" w:hint="eastAsia"/>
              <w:sz w:val="20"/>
              <w:szCs w:val="20"/>
            </w:rPr>
          </w:rPrChange>
        </w:rPr>
        <w:t xml:space="preserve">Monument </w:t>
      </w:r>
      <w:r w:rsidRPr="00AF04C0">
        <w:rPr>
          <w:rFonts w:ascii="Arial" w:hAnsi="Arial" w:cs="Arial"/>
          <w:szCs w:val="21"/>
          <w:rPrChange w:id="1001" w:author="Gordon Lee" w:date="2017-03-12T16:13:00Z">
            <w:rPr>
              <w:rFonts w:ascii="Times New Roman" w:hAnsi="Times New Roman" w:cs="Times New Roman"/>
              <w:sz w:val="20"/>
              <w:szCs w:val="20"/>
            </w:rPr>
          </w:rPrChange>
        </w:rPr>
        <w:t>Valley, Mekorama, Space Marshal, Call of Duty series, GTA series, Hearth of Stone, Assassin’s Creed series, Another World, CounterSpy</w:t>
      </w:r>
      <w:r w:rsidR="005B1DC5" w:rsidRPr="00AF04C0">
        <w:rPr>
          <w:rFonts w:ascii="Arial" w:hAnsi="Arial" w:cs="Arial"/>
          <w:szCs w:val="21"/>
          <w:rPrChange w:id="1002" w:author="Gordon Lee" w:date="2017-03-12T16:13:00Z">
            <w:rPr>
              <w:rFonts w:ascii="Times New Roman" w:hAnsi="Times New Roman" w:cs="Times New Roman"/>
              <w:sz w:val="20"/>
              <w:szCs w:val="20"/>
            </w:rPr>
          </w:rPrChange>
        </w:rPr>
        <w:t>, Limbo, Super Mario series</w:t>
      </w:r>
    </w:p>
    <w:p w:rsidR="001035E1" w:rsidRPr="00AF04C0" w:rsidRDefault="001035E1" w:rsidP="00F64391">
      <w:pPr>
        <w:spacing w:line="260" w:lineRule="exact"/>
        <w:rPr>
          <w:rFonts w:ascii="Arial" w:hAnsi="Arial" w:cs="Arial"/>
          <w:szCs w:val="21"/>
          <w:rPrChange w:id="1003" w:author="Gordon Lee" w:date="2017-03-12T16:13:00Z">
            <w:rPr>
              <w:rFonts w:ascii="Times New Roman" w:hAnsi="Times New Roman" w:cs="Times New Roman" w:hint="eastAsia"/>
              <w:sz w:val="20"/>
              <w:szCs w:val="20"/>
            </w:rPr>
          </w:rPrChange>
        </w:rPr>
      </w:pPr>
    </w:p>
    <w:p w:rsidR="00BE7F3C" w:rsidRPr="00AF04C0" w:rsidRDefault="006777D6" w:rsidP="00F64391">
      <w:pPr>
        <w:spacing w:line="260" w:lineRule="exact"/>
        <w:rPr>
          <w:rFonts w:ascii="Arial" w:hAnsi="Arial" w:cs="Arial"/>
          <w:b/>
          <w:szCs w:val="21"/>
          <w:rPrChange w:id="1004" w:author="Gordon Lee" w:date="2017-03-12T16:13:00Z">
            <w:rPr>
              <w:rFonts w:ascii="Times New Roman" w:hAnsi="Times New Roman" w:cs="Times New Roman"/>
              <w:b/>
              <w:sz w:val="20"/>
              <w:szCs w:val="20"/>
            </w:rPr>
          </w:rPrChange>
        </w:rPr>
      </w:pPr>
      <w:r w:rsidRPr="00AF04C0">
        <w:rPr>
          <w:rFonts w:ascii="Arial" w:hAnsi="Arial" w:cs="Arial"/>
          <w:b/>
          <w:szCs w:val="21"/>
          <w:rPrChange w:id="1005" w:author="Gordon Lee" w:date="2017-03-12T16:13:00Z">
            <w:rPr>
              <w:rFonts w:ascii="Times New Roman" w:hAnsi="Times New Roman" w:cs="Times New Roman"/>
              <w:b/>
              <w:sz w:val="20"/>
              <w:szCs w:val="20"/>
            </w:rPr>
          </w:rPrChange>
        </w:rPr>
        <w:t>Hobby:</w:t>
      </w:r>
    </w:p>
    <w:p w:rsidR="008A4943" w:rsidRPr="00AF04C0" w:rsidRDefault="005E4413" w:rsidP="00F64391">
      <w:pPr>
        <w:spacing w:line="260" w:lineRule="exact"/>
        <w:rPr>
          <w:rFonts w:ascii="Arial" w:hAnsi="Arial" w:cs="Arial"/>
          <w:szCs w:val="21"/>
          <w:rPrChange w:id="1006" w:author="Gordon Lee" w:date="2017-03-12T16:13:00Z">
            <w:rPr>
              <w:rFonts w:ascii="Times New Roman" w:hAnsi="Times New Roman" w:cs="Times New Roman"/>
              <w:sz w:val="20"/>
              <w:szCs w:val="20"/>
            </w:rPr>
          </w:rPrChange>
        </w:rPr>
      </w:pPr>
      <w:r w:rsidRPr="00AF04C0">
        <w:rPr>
          <w:rFonts w:ascii="Arial" w:hAnsi="Arial" w:cs="Arial"/>
          <w:szCs w:val="21"/>
          <w:rPrChange w:id="1007" w:author="Gordon Lee" w:date="2017-03-12T16:13:00Z">
            <w:rPr>
              <w:rFonts w:ascii="Times New Roman" w:hAnsi="Times New Roman" w:cs="Times New Roman" w:hint="eastAsia"/>
              <w:sz w:val="20"/>
              <w:szCs w:val="20"/>
            </w:rPr>
          </w:rPrChange>
        </w:rPr>
        <w:t>Digital painting, Photograph</w:t>
      </w:r>
      <w:r w:rsidRPr="00AF04C0">
        <w:rPr>
          <w:rFonts w:ascii="Arial" w:hAnsi="Arial" w:cs="Arial"/>
          <w:szCs w:val="21"/>
          <w:rPrChange w:id="1008" w:author="Gordon Lee" w:date="2017-03-12T16:13:00Z">
            <w:rPr>
              <w:rFonts w:ascii="Times New Roman" w:hAnsi="Times New Roman" w:cs="Times New Roman"/>
              <w:sz w:val="20"/>
              <w:szCs w:val="20"/>
            </w:rPr>
          </w:rPrChange>
        </w:rPr>
        <w:t>, playing video games, making game assets and developing game concept demo</w:t>
      </w:r>
    </w:p>
    <w:sectPr w:rsidR="008A4943" w:rsidRPr="00AF04C0" w:rsidSect="00DE0822">
      <w:pgSz w:w="11906" w:h="16838"/>
      <w:pgMar w:top="720" w:right="720" w:bottom="720" w:left="720" w:header="720" w:footer="720"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5" w:author="Gordon Lee" w:date="2017-03-12T15:51:00Z" w:initials="GL">
    <w:p w:rsidR="00AF04C0" w:rsidRDefault="00AF04C0">
      <w:pPr>
        <w:pStyle w:val="aa"/>
      </w:pPr>
      <w:r>
        <w:rPr>
          <w:rStyle w:val="a9"/>
        </w:rPr>
        <w:annotationRef/>
      </w:r>
      <w:r>
        <w:t>W</w:t>
      </w:r>
      <w:r>
        <w:rPr>
          <w:rFonts w:hint="eastAsia"/>
        </w:rPr>
        <w:t xml:space="preserve">hat </w:t>
      </w:r>
      <w:r>
        <w:t>does this mean???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9B6" w:rsidRDefault="001129B6" w:rsidP="00907F11">
      <w:r>
        <w:separator/>
      </w:r>
    </w:p>
  </w:endnote>
  <w:endnote w:type="continuationSeparator" w:id="0">
    <w:p w:rsidR="001129B6" w:rsidRDefault="001129B6" w:rsidP="0090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9B6" w:rsidRDefault="001129B6" w:rsidP="00907F11">
      <w:r>
        <w:separator/>
      </w:r>
    </w:p>
  </w:footnote>
  <w:footnote w:type="continuationSeparator" w:id="0">
    <w:p w:rsidR="001129B6" w:rsidRDefault="001129B6" w:rsidP="00907F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94AB3"/>
    <w:multiLevelType w:val="hybridMultilevel"/>
    <w:tmpl w:val="EF58A4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F9F718F"/>
    <w:multiLevelType w:val="hybridMultilevel"/>
    <w:tmpl w:val="A0A0A2B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7C92409"/>
    <w:multiLevelType w:val="hybridMultilevel"/>
    <w:tmpl w:val="3FD644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CF762F4"/>
    <w:multiLevelType w:val="hybridMultilevel"/>
    <w:tmpl w:val="DE24B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2CD4F9D"/>
    <w:multiLevelType w:val="hybridMultilevel"/>
    <w:tmpl w:val="E3863F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779C7899"/>
    <w:multiLevelType w:val="hybridMultilevel"/>
    <w:tmpl w:val="9DE04A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rdon Lee">
    <w15:presenceInfo w15:providerId="Windows Live" w15:userId="88104eef7a43b4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revisionView w:markup="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B0"/>
    <w:rsid w:val="00020313"/>
    <w:rsid w:val="00023CD7"/>
    <w:rsid w:val="00031528"/>
    <w:rsid w:val="00064A0C"/>
    <w:rsid w:val="000A1986"/>
    <w:rsid w:val="000D2907"/>
    <w:rsid w:val="000E61CE"/>
    <w:rsid w:val="000F3236"/>
    <w:rsid w:val="000F7F29"/>
    <w:rsid w:val="00101A1B"/>
    <w:rsid w:val="001035E1"/>
    <w:rsid w:val="001129B6"/>
    <w:rsid w:val="0015395A"/>
    <w:rsid w:val="001D1707"/>
    <w:rsid w:val="001D181E"/>
    <w:rsid w:val="00204120"/>
    <w:rsid w:val="002500FE"/>
    <w:rsid w:val="00267815"/>
    <w:rsid w:val="0027141C"/>
    <w:rsid w:val="002902AA"/>
    <w:rsid w:val="002F1824"/>
    <w:rsid w:val="002F4660"/>
    <w:rsid w:val="00326802"/>
    <w:rsid w:val="00390937"/>
    <w:rsid w:val="003C12A1"/>
    <w:rsid w:val="00405E68"/>
    <w:rsid w:val="004215BD"/>
    <w:rsid w:val="004269ED"/>
    <w:rsid w:val="004525D5"/>
    <w:rsid w:val="00455982"/>
    <w:rsid w:val="00467CD2"/>
    <w:rsid w:val="004832EE"/>
    <w:rsid w:val="004842A5"/>
    <w:rsid w:val="0049133D"/>
    <w:rsid w:val="004922A8"/>
    <w:rsid w:val="004D47BC"/>
    <w:rsid w:val="004F10C6"/>
    <w:rsid w:val="004F39D5"/>
    <w:rsid w:val="004F5864"/>
    <w:rsid w:val="0050449D"/>
    <w:rsid w:val="00510392"/>
    <w:rsid w:val="00526E13"/>
    <w:rsid w:val="00543AAA"/>
    <w:rsid w:val="00547906"/>
    <w:rsid w:val="0055027F"/>
    <w:rsid w:val="00555F08"/>
    <w:rsid w:val="00561D14"/>
    <w:rsid w:val="005840BA"/>
    <w:rsid w:val="00586D03"/>
    <w:rsid w:val="005A6E0C"/>
    <w:rsid w:val="005A7692"/>
    <w:rsid w:val="005B1424"/>
    <w:rsid w:val="005B1DC5"/>
    <w:rsid w:val="005B7E94"/>
    <w:rsid w:val="005C560B"/>
    <w:rsid w:val="005D0788"/>
    <w:rsid w:val="005D1AD5"/>
    <w:rsid w:val="005E27C0"/>
    <w:rsid w:val="005E4413"/>
    <w:rsid w:val="005E7E1C"/>
    <w:rsid w:val="005F09F9"/>
    <w:rsid w:val="005F276A"/>
    <w:rsid w:val="00642BCB"/>
    <w:rsid w:val="00652C5E"/>
    <w:rsid w:val="006777D6"/>
    <w:rsid w:val="00685B34"/>
    <w:rsid w:val="006C5934"/>
    <w:rsid w:val="006D577E"/>
    <w:rsid w:val="00710D65"/>
    <w:rsid w:val="00766A27"/>
    <w:rsid w:val="007B6310"/>
    <w:rsid w:val="007C7FC3"/>
    <w:rsid w:val="007D41D2"/>
    <w:rsid w:val="007E37DE"/>
    <w:rsid w:val="007F65CC"/>
    <w:rsid w:val="008105A9"/>
    <w:rsid w:val="00811A41"/>
    <w:rsid w:val="00820A54"/>
    <w:rsid w:val="008724A7"/>
    <w:rsid w:val="008A4943"/>
    <w:rsid w:val="008B7032"/>
    <w:rsid w:val="008D0744"/>
    <w:rsid w:val="008F25F8"/>
    <w:rsid w:val="00907F11"/>
    <w:rsid w:val="00917C17"/>
    <w:rsid w:val="0093131C"/>
    <w:rsid w:val="00936484"/>
    <w:rsid w:val="009665E8"/>
    <w:rsid w:val="00971905"/>
    <w:rsid w:val="00971EB0"/>
    <w:rsid w:val="009764F7"/>
    <w:rsid w:val="00984D84"/>
    <w:rsid w:val="009902CF"/>
    <w:rsid w:val="009A3B7A"/>
    <w:rsid w:val="009F3768"/>
    <w:rsid w:val="00A259CE"/>
    <w:rsid w:val="00A43BB8"/>
    <w:rsid w:val="00A5471C"/>
    <w:rsid w:val="00A62D72"/>
    <w:rsid w:val="00A7117F"/>
    <w:rsid w:val="00A745F6"/>
    <w:rsid w:val="00A769A4"/>
    <w:rsid w:val="00A84B01"/>
    <w:rsid w:val="00AB731C"/>
    <w:rsid w:val="00AD26AF"/>
    <w:rsid w:val="00AF04C0"/>
    <w:rsid w:val="00B00941"/>
    <w:rsid w:val="00B063FA"/>
    <w:rsid w:val="00B54C87"/>
    <w:rsid w:val="00B91A0D"/>
    <w:rsid w:val="00B96796"/>
    <w:rsid w:val="00BA5D22"/>
    <w:rsid w:val="00BE0BD4"/>
    <w:rsid w:val="00BE7F3C"/>
    <w:rsid w:val="00BF24E6"/>
    <w:rsid w:val="00BF7E7D"/>
    <w:rsid w:val="00C0177F"/>
    <w:rsid w:val="00C22083"/>
    <w:rsid w:val="00C6074C"/>
    <w:rsid w:val="00C85538"/>
    <w:rsid w:val="00CA119E"/>
    <w:rsid w:val="00CA5793"/>
    <w:rsid w:val="00CC24EE"/>
    <w:rsid w:val="00CE1D36"/>
    <w:rsid w:val="00D212D7"/>
    <w:rsid w:val="00D33237"/>
    <w:rsid w:val="00D62E67"/>
    <w:rsid w:val="00D86451"/>
    <w:rsid w:val="00D965C5"/>
    <w:rsid w:val="00D965DF"/>
    <w:rsid w:val="00DA7AA9"/>
    <w:rsid w:val="00DD76EC"/>
    <w:rsid w:val="00DE0822"/>
    <w:rsid w:val="00E018B0"/>
    <w:rsid w:val="00E35256"/>
    <w:rsid w:val="00E6076B"/>
    <w:rsid w:val="00E60E24"/>
    <w:rsid w:val="00E71665"/>
    <w:rsid w:val="00EC040E"/>
    <w:rsid w:val="00EC209C"/>
    <w:rsid w:val="00EC376E"/>
    <w:rsid w:val="00ED09A9"/>
    <w:rsid w:val="00ED2D6C"/>
    <w:rsid w:val="00EE5487"/>
    <w:rsid w:val="00F00516"/>
    <w:rsid w:val="00F07C1C"/>
    <w:rsid w:val="00F43D7B"/>
    <w:rsid w:val="00F54B00"/>
    <w:rsid w:val="00F571D8"/>
    <w:rsid w:val="00F60C34"/>
    <w:rsid w:val="00F64391"/>
    <w:rsid w:val="00F65F08"/>
    <w:rsid w:val="00F67928"/>
    <w:rsid w:val="00F819A0"/>
    <w:rsid w:val="00FC0158"/>
    <w:rsid w:val="00FD12CE"/>
    <w:rsid w:val="00FD2F74"/>
    <w:rsid w:val="00FD5BCE"/>
    <w:rsid w:val="00FE1AD7"/>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C3E6E"/>
  <w15:chartTrackingRefBased/>
  <w15:docId w15:val="{627EAB04-7CEE-4E61-B23D-815C8BCE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18B0"/>
    <w:rPr>
      <w:color w:val="0563C1" w:themeColor="hyperlink"/>
      <w:u w:val="single"/>
    </w:rPr>
  </w:style>
  <w:style w:type="paragraph" w:styleId="a4">
    <w:name w:val="List Paragraph"/>
    <w:basedOn w:val="a"/>
    <w:uiPriority w:val="34"/>
    <w:qFormat/>
    <w:rsid w:val="00E35256"/>
    <w:pPr>
      <w:ind w:firstLineChars="200" w:firstLine="420"/>
    </w:pPr>
  </w:style>
  <w:style w:type="paragraph" w:styleId="a5">
    <w:name w:val="header"/>
    <w:basedOn w:val="a"/>
    <w:link w:val="Char"/>
    <w:uiPriority w:val="99"/>
    <w:unhideWhenUsed/>
    <w:rsid w:val="00907F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07F11"/>
    <w:rPr>
      <w:sz w:val="18"/>
      <w:szCs w:val="18"/>
    </w:rPr>
  </w:style>
  <w:style w:type="paragraph" w:styleId="a6">
    <w:name w:val="footer"/>
    <w:basedOn w:val="a"/>
    <w:link w:val="Char0"/>
    <w:uiPriority w:val="99"/>
    <w:unhideWhenUsed/>
    <w:rsid w:val="00907F11"/>
    <w:pPr>
      <w:tabs>
        <w:tab w:val="center" w:pos="4153"/>
        <w:tab w:val="right" w:pos="8306"/>
      </w:tabs>
      <w:snapToGrid w:val="0"/>
      <w:jc w:val="left"/>
    </w:pPr>
    <w:rPr>
      <w:sz w:val="18"/>
      <w:szCs w:val="18"/>
    </w:rPr>
  </w:style>
  <w:style w:type="character" w:customStyle="1" w:styleId="Char0">
    <w:name w:val="页脚 Char"/>
    <w:basedOn w:val="a0"/>
    <w:link w:val="a6"/>
    <w:uiPriority w:val="99"/>
    <w:rsid w:val="00907F11"/>
    <w:rPr>
      <w:sz w:val="18"/>
      <w:szCs w:val="18"/>
    </w:rPr>
  </w:style>
  <w:style w:type="character" w:styleId="a7">
    <w:name w:val="FollowedHyperlink"/>
    <w:basedOn w:val="a0"/>
    <w:uiPriority w:val="99"/>
    <w:semiHidden/>
    <w:unhideWhenUsed/>
    <w:rsid w:val="00D33237"/>
    <w:rPr>
      <w:color w:val="954F72" w:themeColor="followedHyperlink"/>
      <w:u w:val="single"/>
    </w:rPr>
  </w:style>
  <w:style w:type="paragraph" w:styleId="a8">
    <w:name w:val="Balloon Text"/>
    <w:basedOn w:val="a"/>
    <w:link w:val="Char1"/>
    <w:uiPriority w:val="99"/>
    <w:semiHidden/>
    <w:unhideWhenUsed/>
    <w:rsid w:val="00C0177F"/>
    <w:rPr>
      <w:sz w:val="18"/>
      <w:szCs w:val="18"/>
    </w:rPr>
  </w:style>
  <w:style w:type="character" w:customStyle="1" w:styleId="Char1">
    <w:name w:val="批注框文本 Char"/>
    <w:basedOn w:val="a0"/>
    <w:link w:val="a8"/>
    <w:uiPriority w:val="99"/>
    <w:semiHidden/>
    <w:rsid w:val="00C0177F"/>
    <w:rPr>
      <w:sz w:val="18"/>
      <w:szCs w:val="18"/>
    </w:rPr>
  </w:style>
  <w:style w:type="character" w:styleId="a9">
    <w:name w:val="annotation reference"/>
    <w:basedOn w:val="a0"/>
    <w:uiPriority w:val="99"/>
    <w:semiHidden/>
    <w:unhideWhenUsed/>
    <w:rsid w:val="00AF04C0"/>
    <w:rPr>
      <w:sz w:val="21"/>
      <w:szCs w:val="21"/>
    </w:rPr>
  </w:style>
  <w:style w:type="paragraph" w:styleId="aa">
    <w:name w:val="annotation text"/>
    <w:basedOn w:val="a"/>
    <w:link w:val="Char2"/>
    <w:uiPriority w:val="99"/>
    <w:semiHidden/>
    <w:unhideWhenUsed/>
    <w:rsid w:val="00AF04C0"/>
    <w:pPr>
      <w:jc w:val="left"/>
    </w:pPr>
  </w:style>
  <w:style w:type="character" w:customStyle="1" w:styleId="Char2">
    <w:name w:val="批注文字 Char"/>
    <w:basedOn w:val="a0"/>
    <w:link w:val="aa"/>
    <w:uiPriority w:val="99"/>
    <w:semiHidden/>
    <w:rsid w:val="00AF04C0"/>
  </w:style>
  <w:style w:type="paragraph" w:styleId="ab">
    <w:name w:val="annotation subject"/>
    <w:basedOn w:val="aa"/>
    <w:next w:val="aa"/>
    <w:link w:val="Char3"/>
    <w:uiPriority w:val="99"/>
    <w:semiHidden/>
    <w:unhideWhenUsed/>
    <w:rsid w:val="00AF04C0"/>
    <w:rPr>
      <w:b/>
      <w:bCs/>
    </w:rPr>
  </w:style>
  <w:style w:type="character" w:customStyle="1" w:styleId="Char3">
    <w:name w:val="批注主题 Char"/>
    <w:basedOn w:val="Char2"/>
    <w:link w:val="ab"/>
    <w:uiPriority w:val="99"/>
    <w:semiHidden/>
    <w:rsid w:val="00AF04C0"/>
    <w:rPr>
      <w:b/>
      <w:bCs/>
    </w:rPr>
  </w:style>
  <w:style w:type="paragraph" w:styleId="ac">
    <w:name w:val="Revision"/>
    <w:hidden/>
    <w:uiPriority w:val="99"/>
    <w:semiHidden/>
    <w:rsid w:val="00AF0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1933</Words>
  <Characters>11024</Characters>
  <Application>Microsoft Office Word</Application>
  <DocSecurity>0</DocSecurity>
  <Lines>91</Lines>
  <Paragraphs>25</Paragraphs>
  <ScaleCrop>false</ScaleCrop>
  <Company/>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6</cp:revision>
  <cp:lastPrinted>2017-03-12T20:15:00Z</cp:lastPrinted>
  <dcterms:created xsi:type="dcterms:W3CDTF">2017-03-07T02:26:00Z</dcterms:created>
  <dcterms:modified xsi:type="dcterms:W3CDTF">2017-03-12T20:16:00Z</dcterms:modified>
</cp:coreProperties>
</file>